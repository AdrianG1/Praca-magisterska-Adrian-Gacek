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77F7" w:rsidRPr="00C80924" w:rsidRDefault="004677F7" w:rsidP="004677F7">
      <w:pPr>
        <w:spacing w:after="0" w:line="240" w:lineRule="auto"/>
        <w:rPr>
          <w:rFonts w:ascii="Titillium" w:eastAsia="Calibri" w:hAnsi="Titillium"/>
        </w:rPr>
      </w:pPr>
    </w:p>
    <w:p w:rsidR="004677F7" w:rsidRPr="00C80924" w:rsidRDefault="004677F7" w:rsidP="004677F7">
      <w:pPr>
        <w:spacing w:after="0" w:line="240" w:lineRule="auto"/>
        <w:rPr>
          <w:rFonts w:ascii="Titillium" w:eastAsia="Calibri" w:hAnsi="Titillium"/>
        </w:rPr>
      </w:pPr>
    </w:p>
    <w:p w:rsidR="004677F7" w:rsidRPr="00C80924" w:rsidRDefault="0073797E" w:rsidP="004677F7">
      <w:pPr>
        <w:spacing w:after="0" w:line="240" w:lineRule="auto"/>
        <w:jc w:val="center"/>
        <w:rPr>
          <w:rFonts w:ascii="Titillium" w:eastAsia="Calibri" w:hAnsi="Titillium"/>
        </w:rPr>
      </w:pPr>
      <w:r w:rsidRPr="00C80924">
        <w:rPr>
          <w:rFonts w:ascii="Titillium" w:eastAsia="Calibri" w:hAnsi="Titillium"/>
          <w:noProof/>
          <w:lang w:eastAsia="pl-PL"/>
        </w:rPr>
        <w:drawing>
          <wp:inline distT="0" distB="0" distL="0" distR="0">
            <wp:extent cx="5086350" cy="2463800"/>
            <wp:effectExtent l="0" t="0" r="0" b="0"/>
            <wp:docPr id="1" name="Obraz 1" descr="agh_nzw_s_pl_1w_wbr_rgb_150p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1" descr="agh_nzw_s_pl_1w_wbr_rgb_150ppi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246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2DD8" w:rsidRDefault="00BA2DD8" w:rsidP="00BA2DD8">
      <w:pPr>
        <w:spacing w:after="0" w:line="240" w:lineRule="auto"/>
        <w:jc w:val="center"/>
        <w:rPr>
          <w:rFonts w:ascii="Titillium" w:eastAsia="Calibri" w:hAnsi="Titillium"/>
          <w:b/>
        </w:rPr>
      </w:pPr>
    </w:p>
    <w:p w:rsidR="004677F7" w:rsidRPr="00C80924" w:rsidRDefault="00BA2DD8" w:rsidP="00BA2DD8">
      <w:pPr>
        <w:spacing w:after="0" w:line="240" w:lineRule="auto"/>
        <w:jc w:val="center"/>
        <w:rPr>
          <w:rFonts w:ascii="Titillium" w:eastAsia="Calibri" w:hAnsi="Titillium"/>
        </w:rPr>
      </w:pPr>
      <w:r>
        <w:rPr>
          <w:rFonts w:ascii="Titillium" w:eastAsia="Calibri" w:hAnsi="Titillium"/>
          <w:b/>
        </w:rPr>
        <w:t>Wydział</w:t>
      </w:r>
      <w:r w:rsidRPr="00BA2DD8">
        <w:rPr>
          <w:rFonts w:ascii="Titillium" w:eastAsia="Calibri" w:hAnsi="Titillium"/>
          <w:b/>
        </w:rPr>
        <w:t xml:space="preserve"> Elektrotechniki, Automatyki, Informatyki i Inżynierii Biomedycznej</w:t>
      </w:r>
    </w:p>
    <w:p w:rsidR="004677F7" w:rsidRPr="00C80924" w:rsidRDefault="004677F7" w:rsidP="004677F7">
      <w:pPr>
        <w:spacing w:after="0" w:line="240" w:lineRule="auto"/>
        <w:rPr>
          <w:rFonts w:ascii="Titillium" w:eastAsia="Calibri" w:hAnsi="Titillium"/>
        </w:rPr>
      </w:pPr>
    </w:p>
    <w:p w:rsidR="004677F7" w:rsidRPr="00C80924" w:rsidRDefault="00603FD4" w:rsidP="004677F7">
      <w:pPr>
        <w:spacing w:before="120" w:after="0" w:line="240" w:lineRule="auto"/>
        <w:jc w:val="center"/>
        <w:rPr>
          <w:rFonts w:ascii="Titillium" w:eastAsia="Calibri" w:hAnsi="Titillium"/>
          <w:sz w:val="36"/>
        </w:rPr>
      </w:pPr>
      <w:r>
        <w:rPr>
          <w:rFonts w:ascii="Titillium" w:eastAsia="Calibri" w:hAnsi="Titillium"/>
          <w:sz w:val="36"/>
        </w:rPr>
        <w:t>Praca dyplomowa</w:t>
      </w:r>
    </w:p>
    <w:p w:rsidR="004677F7" w:rsidRPr="00C80924" w:rsidRDefault="004677F7" w:rsidP="004677F7">
      <w:pPr>
        <w:spacing w:before="200" w:after="0" w:line="240" w:lineRule="auto"/>
        <w:jc w:val="center"/>
        <w:rPr>
          <w:rFonts w:ascii="Titillium" w:eastAsia="Calibri" w:hAnsi="Titillium"/>
          <w:b/>
        </w:rPr>
      </w:pPr>
    </w:p>
    <w:p w:rsidR="004677F7" w:rsidRPr="00C80924" w:rsidRDefault="00D52561" w:rsidP="004677F7">
      <w:pPr>
        <w:spacing w:after="0" w:line="240" w:lineRule="auto"/>
        <w:jc w:val="center"/>
        <w:rPr>
          <w:rFonts w:ascii="Titillium" w:eastAsia="Calibri" w:hAnsi="Titillium"/>
          <w:i/>
          <w:sz w:val="32"/>
          <w:szCs w:val="36"/>
        </w:rPr>
      </w:pPr>
      <w:r w:rsidRPr="00D52561">
        <w:rPr>
          <w:rFonts w:ascii="Titillium" w:eastAsia="Calibri" w:hAnsi="Titillium"/>
          <w:i/>
          <w:sz w:val="32"/>
          <w:szCs w:val="36"/>
        </w:rPr>
        <w:t>Zastosowanie uczenia ze wzmocnieniem w celu zastąpienia regulatora instalacji grzewczych</w:t>
      </w:r>
    </w:p>
    <w:p w:rsidR="004677F7" w:rsidRPr="00C80924" w:rsidRDefault="00D52561" w:rsidP="004677F7">
      <w:pPr>
        <w:spacing w:after="0" w:line="240" w:lineRule="auto"/>
        <w:jc w:val="center"/>
        <w:rPr>
          <w:rFonts w:ascii="Titillium" w:eastAsia="Calibri" w:hAnsi="Titillium"/>
          <w:i/>
          <w:sz w:val="32"/>
          <w:szCs w:val="36"/>
        </w:rPr>
      </w:pPr>
      <w:proofErr w:type="spellStart"/>
      <w:r w:rsidRPr="00D52561">
        <w:rPr>
          <w:rFonts w:ascii="Titillium" w:eastAsia="Calibri" w:hAnsi="Titillium"/>
          <w:i/>
          <w:sz w:val="32"/>
          <w:szCs w:val="36"/>
        </w:rPr>
        <w:t>Reinforcement</w:t>
      </w:r>
      <w:proofErr w:type="spellEnd"/>
      <w:r w:rsidRPr="00D52561">
        <w:rPr>
          <w:rFonts w:ascii="Titillium" w:eastAsia="Calibri" w:hAnsi="Titillium"/>
          <w:i/>
          <w:sz w:val="32"/>
          <w:szCs w:val="36"/>
        </w:rPr>
        <w:t xml:space="preserve"> Learning Applications to Control of Heating Systems</w:t>
      </w:r>
    </w:p>
    <w:p w:rsidR="004677F7" w:rsidRPr="00C80924" w:rsidRDefault="004677F7" w:rsidP="004677F7">
      <w:pPr>
        <w:spacing w:after="0" w:line="240" w:lineRule="auto"/>
        <w:rPr>
          <w:rFonts w:ascii="Titillium" w:eastAsia="Calibri" w:hAnsi="Titillium"/>
        </w:rPr>
      </w:pPr>
    </w:p>
    <w:p w:rsidR="004677F7" w:rsidRPr="00C80924" w:rsidRDefault="004677F7" w:rsidP="004677F7">
      <w:pPr>
        <w:spacing w:after="0" w:line="240" w:lineRule="auto"/>
        <w:rPr>
          <w:rFonts w:ascii="Titillium" w:eastAsia="Calibri" w:hAnsi="Titillium"/>
        </w:rPr>
      </w:pPr>
    </w:p>
    <w:p w:rsidR="004677F7" w:rsidRPr="00C80924" w:rsidRDefault="004677F7" w:rsidP="004677F7">
      <w:pPr>
        <w:spacing w:after="0" w:line="240" w:lineRule="auto"/>
        <w:rPr>
          <w:rFonts w:ascii="Titillium" w:eastAsia="Calibri" w:hAnsi="Titillium"/>
        </w:rPr>
      </w:pPr>
    </w:p>
    <w:p w:rsidR="004677F7" w:rsidRPr="00C80924" w:rsidRDefault="004677F7" w:rsidP="004677F7">
      <w:pPr>
        <w:spacing w:after="0" w:line="240" w:lineRule="auto"/>
        <w:rPr>
          <w:rFonts w:ascii="Titillium" w:eastAsia="Calibri" w:hAnsi="Titillium"/>
        </w:rPr>
      </w:pPr>
    </w:p>
    <w:p w:rsidR="004677F7" w:rsidRPr="00C80924" w:rsidRDefault="004677F7" w:rsidP="004677F7">
      <w:pPr>
        <w:spacing w:after="0" w:line="240" w:lineRule="auto"/>
        <w:rPr>
          <w:rFonts w:ascii="Titillium" w:eastAsia="Calibri" w:hAnsi="Titillium"/>
        </w:rPr>
      </w:pPr>
    </w:p>
    <w:p w:rsidR="004677F7" w:rsidRPr="00C80924" w:rsidRDefault="004677F7" w:rsidP="004677F7">
      <w:pPr>
        <w:spacing w:after="0" w:line="240" w:lineRule="auto"/>
        <w:rPr>
          <w:rFonts w:ascii="Titillium" w:eastAsia="Calibri" w:hAnsi="Titillium"/>
        </w:rPr>
      </w:pPr>
    </w:p>
    <w:p w:rsidR="004677F7" w:rsidRPr="00C80924" w:rsidRDefault="004677F7" w:rsidP="004677F7">
      <w:pPr>
        <w:spacing w:after="0" w:line="240" w:lineRule="auto"/>
        <w:rPr>
          <w:rFonts w:ascii="Titillium" w:eastAsia="Calibri" w:hAnsi="Titillium"/>
        </w:rPr>
      </w:pPr>
    </w:p>
    <w:p w:rsidR="004677F7" w:rsidRPr="00C80924" w:rsidRDefault="004677F7" w:rsidP="004677F7">
      <w:pPr>
        <w:spacing w:after="0" w:line="240" w:lineRule="auto"/>
        <w:rPr>
          <w:rFonts w:ascii="Titillium" w:eastAsia="Calibri" w:hAnsi="Titillium"/>
        </w:rPr>
      </w:pPr>
    </w:p>
    <w:p w:rsidR="004677F7" w:rsidRPr="00C80924" w:rsidRDefault="004677F7" w:rsidP="00B7303D">
      <w:pPr>
        <w:tabs>
          <w:tab w:val="left" w:pos="2835"/>
        </w:tabs>
        <w:spacing w:after="0" w:line="240" w:lineRule="auto"/>
        <w:rPr>
          <w:rFonts w:ascii="Titillium" w:eastAsia="Calibri" w:hAnsi="Titillium"/>
          <w:b/>
          <w:i/>
        </w:rPr>
      </w:pPr>
      <w:r w:rsidRPr="00C80924">
        <w:rPr>
          <w:rFonts w:ascii="Titillium" w:eastAsia="Calibri" w:hAnsi="Titillium"/>
        </w:rPr>
        <w:t>Autor:</w:t>
      </w:r>
      <w:r w:rsidRPr="00C80924">
        <w:rPr>
          <w:rFonts w:ascii="Titillium" w:eastAsia="Calibri" w:hAnsi="Titillium"/>
        </w:rPr>
        <w:tab/>
      </w:r>
      <w:r w:rsidR="00BB203E">
        <w:rPr>
          <w:rFonts w:ascii="Titillium" w:eastAsia="Calibri" w:hAnsi="Titillium"/>
        </w:rPr>
        <w:t xml:space="preserve">inż. </w:t>
      </w:r>
      <w:r w:rsidR="00D52561">
        <w:rPr>
          <w:rFonts w:ascii="Titillium" w:eastAsia="Calibri" w:hAnsi="Titillium"/>
          <w:i/>
        </w:rPr>
        <w:t>Adrian Gacek</w:t>
      </w:r>
      <w:r w:rsidR="00D52561">
        <w:rPr>
          <w:rFonts w:ascii="Titillium" w:eastAsia="Calibri" w:hAnsi="Titillium"/>
          <w:i/>
        </w:rPr>
        <w:tab/>
      </w:r>
    </w:p>
    <w:p w:rsidR="004677F7" w:rsidRPr="00C80924" w:rsidRDefault="00B7303D" w:rsidP="00B7303D">
      <w:pPr>
        <w:tabs>
          <w:tab w:val="left" w:pos="2835"/>
        </w:tabs>
        <w:spacing w:after="0" w:line="240" w:lineRule="auto"/>
        <w:rPr>
          <w:rFonts w:ascii="Titillium" w:eastAsia="Calibri" w:hAnsi="Titillium"/>
        </w:rPr>
      </w:pPr>
      <w:r w:rsidRPr="00C80924">
        <w:rPr>
          <w:rFonts w:ascii="Titillium" w:eastAsia="Calibri" w:hAnsi="Titillium"/>
        </w:rPr>
        <w:t>Kierunek studiów:</w:t>
      </w:r>
      <w:r w:rsidRPr="00C80924">
        <w:rPr>
          <w:rFonts w:ascii="Titillium" w:eastAsia="Calibri" w:hAnsi="Titillium"/>
        </w:rPr>
        <w:tab/>
      </w:r>
      <w:r w:rsidR="00D52561">
        <w:rPr>
          <w:rFonts w:ascii="Titillium" w:eastAsia="Calibri" w:hAnsi="Titillium"/>
        </w:rPr>
        <w:t>Automatyka i Robotyka</w:t>
      </w:r>
      <w:r w:rsidR="004677F7" w:rsidRPr="00C80924">
        <w:rPr>
          <w:rFonts w:ascii="Titillium" w:eastAsia="Calibri" w:hAnsi="Titillium"/>
        </w:rPr>
        <w:t xml:space="preserve"> </w:t>
      </w:r>
    </w:p>
    <w:p w:rsidR="004677F7" w:rsidRPr="00C80924" w:rsidRDefault="00B7303D" w:rsidP="00D52561">
      <w:pPr>
        <w:tabs>
          <w:tab w:val="left" w:pos="2835"/>
        </w:tabs>
        <w:spacing w:after="0" w:line="240" w:lineRule="auto"/>
        <w:rPr>
          <w:rFonts w:ascii="Titillium" w:eastAsia="Calibri" w:hAnsi="Titillium"/>
          <w:i/>
        </w:rPr>
      </w:pPr>
      <w:r w:rsidRPr="00C80924">
        <w:rPr>
          <w:rFonts w:ascii="Titillium" w:eastAsia="Calibri" w:hAnsi="Titillium"/>
        </w:rPr>
        <w:t>Opiekun pracy:</w:t>
      </w:r>
      <w:r w:rsidRPr="00C80924">
        <w:rPr>
          <w:rFonts w:ascii="Titillium" w:eastAsia="Calibri" w:hAnsi="Titillium"/>
        </w:rPr>
        <w:tab/>
      </w:r>
      <w:r w:rsidR="00D52561">
        <w:rPr>
          <w:rFonts w:ascii="Titillium" w:eastAsia="Calibri" w:hAnsi="Titillium"/>
          <w:i/>
        </w:rPr>
        <w:t>dr inż. Jakub Grela</w:t>
      </w:r>
    </w:p>
    <w:p w:rsidR="004677F7" w:rsidRPr="00C80924" w:rsidRDefault="004677F7" w:rsidP="004677F7">
      <w:pPr>
        <w:spacing w:after="0" w:line="240" w:lineRule="auto"/>
        <w:rPr>
          <w:rFonts w:ascii="Titillium" w:eastAsia="Calibri" w:hAnsi="Titillium"/>
        </w:rPr>
      </w:pPr>
    </w:p>
    <w:p w:rsidR="004677F7" w:rsidRPr="00C80924" w:rsidRDefault="004677F7" w:rsidP="004677F7">
      <w:pPr>
        <w:spacing w:after="0" w:line="240" w:lineRule="auto"/>
        <w:rPr>
          <w:rFonts w:ascii="Titillium" w:eastAsia="Calibri" w:hAnsi="Titillium"/>
        </w:rPr>
      </w:pPr>
    </w:p>
    <w:p w:rsidR="00D52561" w:rsidRDefault="004677F7" w:rsidP="00963D49">
      <w:pPr>
        <w:spacing w:after="0" w:line="240" w:lineRule="auto"/>
        <w:jc w:val="center"/>
        <w:rPr>
          <w:rFonts w:ascii="Titillium" w:eastAsia="Calibri" w:hAnsi="Titillium"/>
        </w:rPr>
      </w:pPr>
      <w:r w:rsidRPr="00C80924">
        <w:rPr>
          <w:rFonts w:ascii="Titillium" w:eastAsia="Calibri" w:hAnsi="Titillium"/>
        </w:rPr>
        <w:t xml:space="preserve">Kraków, </w:t>
      </w:r>
      <w:r w:rsidR="00D52561">
        <w:rPr>
          <w:rFonts w:ascii="Titillium" w:eastAsia="Calibri" w:hAnsi="Titillium"/>
        </w:rPr>
        <w:t>2024</w:t>
      </w:r>
    </w:p>
    <w:p w:rsidR="00D52561" w:rsidRDefault="00D52561">
      <w:pPr>
        <w:spacing w:after="0" w:line="240" w:lineRule="auto"/>
        <w:rPr>
          <w:rFonts w:ascii="Titillium" w:eastAsia="Calibri" w:hAnsi="Titillium"/>
        </w:rPr>
      </w:pPr>
      <w:r>
        <w:rPr>
          <w:rFonts w:ascii="Titillium" w:eastAsia="Calibri" w:hAnsi="Titillium"/>
        </w:rP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2"/>
          <w:lang w:eastAsia="en-US"/>
        </w:rPr>
        <w:id w:val="23614161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454BE" w:rsidRDefault="008454BE" w:rsidP="00434186">
          <w:pPr>
            <w:pStyle w:val="Nagwekspisutreci"/>
            <w:ind w:left="720" w:firstLine="0"/>
          </w:pPr>
          <w:r>
            <w:t>Spis tre</w:t>
          </w:r>
          <w:bookmarkStart w:id="0" w:name="_GoBack"/>
          <w:bookmarkEnd w:id="0"/>
          <w:r>
            <w:t>ści</w:t>
          </w:r>
        </w:p>
        <w:p w:rsidR="0078287F" w:rsidRDefault="008454BE">
          <w:pPr>
            <w:pStyle w:val="Spistreci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0735935" w:history="1">
            <w:r w:rsidR="0078287F" w:rsidRPr="005730EB">
              <w:rPr>
                <w:rStyle w:val="Hipercze"/>
                <w:rFonts w:eastAsia="Calibri"/>
                <w:noProof/>
              </w:rPr>
              <w:t>Wstęp</w:t>
            </w:r>
            <w:r w:rsidR="0078287F">
              <w:rPr>
                <w:noProof/>
                <w:webHidden/>
              </w:rPr>
              <w:tab/>
            </w:r>
            <w:r w:rsidR="0078287F">
              <w:rPr>
                <w:noProof/>
                <w:webHidden/>
              </w:rPr>
              <w:fldChar w:fldCharType="begin"/>
            </w:r>
            <w:r w:rsidR="0078287F">
              <w:rPr>
                <w:noProof/>
                <w:webHidden/>
              </w:rPr>
              <w:instrText xml:space="preserve"> PAGEREF _Toc170735935 \h </w:instrText>
            </w:r>
            <w:r w:rsidR="0078287F">
              <w:rPr>
                <w:noProof/>
                <w:webHidden/>
              </w:rPr>
            </w:r>
            <w:r w:rsidR="0078287F">
              <w:rPr>
                <w:noProof/>
                <w:webHidden/>
              </w:rPr>
              <w:fldChar w:fldCharType="separate"/>
            </w:r>
            <w:r w:rsidR="00053BA9">
              <w:rPr>
                <w:noProof/>
                <w:webHidden/>
              </w:rPr>
              <w:t>3</w:t>
            </w:r>
            <w:r w:rsidR="0078287F">
              <w:rPr>
                <w:noProof/>
                <w:webHidden/>
              </w:rPr>
              <w:fldChar w:fldCharType="end"/>
            </w:r>
          </w:hyperlink>
        </w:p>
        <w:p w:rsidR="0078287F" w:rsidRDefault="0078287F">
          <w:pPr>
            <w:pStyle w:val="Spistreci1"/>
            <w:tabs>
              <w:tab w:val="left" w:pos="110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lang w:eastAsia="pl-PL"/>
            </w:rPr>
          </w:pPr>
          <w:hyperlink w:anchor="_Toc170735936" w:history="1">
            <w:r w:rsidRPr="005730EB">
              <w:rPr>
                <w:rStyle w:val="Hipercze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pl-PL"/>
              </w:rPr>
              <w:tab/>
            </w:r>
            <w:r w:rsidRPr="005730EB">
              <w:rPr>
                <w:rStyle w:val="Hipercze"/>
                <w:noProof/>
              </w:rPr>
              <w:t>Podstawy teoretyczne uczenia ze wzmocnieniem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_Toc170735936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53BA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287F" w:rsidRDefault="0078287F">
          <w:pPr>
            <w:pStyle w:val="Spistreci2"/>
            <w:tabs>
              <w:tab w:val="left" w:pos="15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lang w:eastAsia="pl-PL"/>
            </w:rPr>
          </w:pPr>
          <w:hyperlink w:anchor="_Toc170735937" w:history="1">
            <w:r w:rsidRPr="005730EB">
              <w:rPr>
                <w:rStyle w:val="Hipercze"/>
                <w:rFonts w:eastAsia="Calibri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pl-PL"/>
              </w:rPr>
              <w:tab/>
            </w:r>
            <w:r w:rsidRPr="005730EB">
              <w:rPr>
                <w:rStyle w:val="Hipercze"/>
                <w:rFonts w:eastAsia="Calibri"/>
                <w:noProof/>
              </w:rPr>
              <w:t>Uczenie m</w:t>
            </w:r>
            <w:r w:rsidRPr="005730EB">
              <w:rPr>
                <w:rStyle w:val="Hipercze"/>
                <w:noProof/>
              </w:rPr>
              <w:t>aszyno</w:t>
            </w:r>
            <w:r w:rsidRPr="005730EB">
              <w:rPr>
                <w:rStyle w:val="Hipercze"/>
                <w:rFonts w:eastAsia="Calibri"/>
                <w:noProof/>
              </w:rPr>
              <w:t>we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_Toc170735937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53BA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287F" w:rsidRDefault="0078287F">
          <w:pPr>
            <w:pStyle w:val="Spistreci2"/>
            <w:tabs>
              <w:tab w:val="left" w:pos="15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lang w:eastAsia="pl-PL"/>
            </w:rPr>
          </w:pPr>
          <w:hyperlink w:anchor="_Toc170735938" w:history="1">
            <w:r w:rsidRPr="005730EB">
              <w:rPr>
                <w:rStyle w:val="Hipercze"/>
                <w:rFonts w:eastAsia="Calibri"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pl-PL"/>
              </w:rPr>
              <w:tab/>
            </w:r>
            <w:r w:rsidRPr="005730EB">
              <w:rPr>
                <w:rStyle w:val="Hipercze"/>
                <w:rFonts w:eastAsia="Calibri"/>
                <w:noProof/>
              </w:rPr>
              <w:t>Uczenie ze wzmocnieniem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_Toc170735938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53BA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287F" w:rsidRDefault="0078287F">
          <w:pPr>
            <w:pStyle w:val="Spistreci2"/>
            <w:tabs>
              <w:tab w:val="left" w:pos="15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lang w:eastAsia="pl-PL"/>
            </w:rPr>
          </w:pPr>
          <w:hyperlink w:anchor="_Toc170735939" w:history="1">
            <w:r w:rsidRPr="005730EB">
              <w:rPr>
                <w:rStyle w:val="Hipercze"/>
                <w:noProof/>
              </w:rPr>
              <w:t>1.3.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pl-PL"/>
              </w:rPr>
              <w:tab/>
            </w:r>
            <w:r w:rsidRPr="005730EB">
              <w:rPr>
                <w:rStyle w:val="Hipercze"/>
                <w:noProof/>
              </w:rPr>
              <w:t>Podstawowe pojęcia w dziedzinie uczenia ze wzmocnieniem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_Toc170735939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53BA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287F" w:rsidRDefault="0078287F">
          <w:pPr>
            <w:pStyle w:val="Spistreci2"/>
            <w:tabs>
              <w:tab w:val="left" w:pos="15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lang w:eastAsia="pl-PL"/>
            </w:rPr>
          </w:pPr>
          <w:hyperlink w:anchor="_Toc170735940" w:history="1">
            <w:r w:rsidRPr="005730EB">
              <w:rPr>
                <w:rStyle w:val="Hipercze"/>
                <w:noProof/>
              </w:rPr>
              <w:t>1.4.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pl-PL"/>
              </w:rPr>
              <w:tab/>
            </w:r>
            <w:r w:rsidRPr="005730EB">
              <w:rPr>
                <w:rStyle w:val="Hipercze"/>
                <w:noProof/>
              </w:rPr>
              <w:t>Proces decyzyjny Markova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_Toc170735940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53BA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287F" w:rsidRDefault="0078287F">
          <w:pPr>
            <w:pStyle w:val="Spistreci2"/>
            <w:tabs>
              <w:tab w:val="left" w:pos="15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lang w:eastAsia="pl-PL"/>
            </w:rPr>
          </w:pPr>
          <w:hyperlink w:anchor="_Toc170735941" w:history="1">
            <w:r w:rsidRPr="005730EB">
              <w:rPr>
                <w:rStyle w:val="Hipercze"/>
                <w:noProof/>
              </w:rPr>
              <w:t>1.5.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pl-PL"/>
              </w:rPr>
              <w:tab/>
            </w:r>
            <w:r w:rsidRPr="005730EB">
              <w:rPr>
                <w:rStyle w:val="Hipercze"/>
                <w:noProof/>
              </w:rPr>
              <w:t>Funkcja wartości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_Toc170735941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53BA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287F" w:rsidRDefault="0078287F">
          <w:pPr>
            <w:pStyle w:val="Spistreci2"/>
            <w:tabs>
              <w:tab w:val="left" w:pos="15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lang w:eastAsia="pl-PL"/>
            </w:rPr>
          </w:pPr>
          <w:hyperlink w:anchor="_Toc170735942" w:history="1">
            <w:r w:rsidRPr="005730EB">
              <w:rPr>
                <w:rStyle w:val="Hipercze"/>
                <w:noProof/>
              </w:rPr>
              <w:t>1.6.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pl-PL"/>
              </w:rPr>
              <w:tab/>
            </w:r>
            <w:r w:rsidRPr="005730EB">
              <w:rPr>
                <w:rStyle w:val="Hipercze"/>
                <w:noProof/>
              </w:rPr>
              <w:t>Eksploracja, a eksploatacja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_Toc170735942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53BA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287F" w:rsidRDefault="0078287F">
          <w:pPr>
            <w:pStyle w:val="Spistreci2"/>
            <w:tabs>
              <w:tab w:val="left" w:pos="15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lang w:eastAsia="pl-PL"/>
            </w:rPr>
          </w:pPr>
          <w:hyperlink w:anchor="_Toc170735943" w:history="1">
            <w:r w:rsidRPr="005730EB">
              <w:rPr>
                <w:rStyle w:val="Hipercze"/>
                <w:noProof/>
              </w:rPr>
              <w:t>1.7.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pl-PL"/>
              </w:rPr>
              <w:tab/>
            </w:r>
            <w:r w:rsidRPr="005730EB">
              <w:rPr>
                <w:rStyle w:val="Hipercze"/>
                <w:noProof/>
              </w:rPr>
              <w:t>Klasyfikacja metod uczenia ze wzmocnieniem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_Toc170735943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53BA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287F" w:rsidRDefault="0078287F">
          <w:pPr>
            <w:pStyle w:val="Spistreci2"/>
            <w:tabs>
              <w:tab w:val="left" w:pos="15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lang w:eastAsia="pl-PL"/>
            </w:rPr>
          </w:pPr>
          <w:hyperlink w:anchor="_Toc170735944" w:history="1">
            <w:r w:rsidRPr="005730EB">
              <w:rPr>
                <w:rStyle w:val="Hipercze"/>
                <w:rFonts w:eastAsia="Calibri"/>
                <w:noProof/>
              </w:rPr>
              <w:t>1.8.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pl-PL"/>
              </w:rPr>
              <w:tab/>
            </w:r>
            <w:r w:rsidRPr="005730EB">
              <w:rPr>
                <w:rStyle w:val="Hipercze"/>
                <w:rFonts w:eastAsia="Calibri"/>
                <w:noProof/>
              </w:rPr>
              <w:t>Uczenie offline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_Toc170735944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53BA9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287F" w:rsidRDefault="0078287F">
          <w:pPr>
            <w:pStyle w:val="Spistreci2"/>
            <w:tabs>
              <w:tab w:val="left" w:pos="15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lang w:eastAsia="pl-PL"/>
            </w:rPr>
          </w:pPr>
          <w:hyperlink w:anchor="_Toc170735945" w:history="1">
            <w:r w:rsidRPr="005730EB">
              <w:rPr>
                <w:rStyle w:val="Hipercze"/>
                <w:rFonts w:eastAsia="Calibri"/>
                <w:noProof/>
              </w:rPr>
              <w:t>1.9.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pl-PL"/>
              </w:rPr>
              <w:tab/>
            </w:r>
            <w:r w:rsidRPr="005730EB">
              <w:rPr>
                <w:rStyle w:val="Hipercze"/>
                <w:rFonts w:eastAsia="Calibri"/>
                <w:noProof/>
              </w:rPr>
              <w:t>Sieci neuronowe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_Toc170735945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53BA9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287F" w:rsidRDefault="0078287F">
          <w:pPr>
            <w:pStyle w:val="Spistreci2"/>
            <w:tabs>
              <w:tab w:val="left" w:pos="176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lang w:eastAsia="pl-PL"/>
            </w:rPr>
          </w:pPr>
          <w:hyperlink w:anchor="_Toc170735946" w:history="1">
            <w:r w:rsidRPr="005730EB">
              <w:rPr>
                <w:rStyle w:val="Hipercze"/>
                <w:rFonts w:eastAsia="Calibri"/>
                <w:noProof/>
              </w:rPr>
              <w:t>1.10.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pl-PL"/>
              </w:rPr>
              <w:tab/>
            </w:r>
            <w:r w:rsidRPr="005730EB">
              <w:rPr>
                <w:rStyle w:val="Hipercze"/>
                <w:rFonts w:eastAsia="Calibri"/>
                <w:noProof/>
              </w:rPr>
              <w:t>Sieci rekurencyjne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_Toc170735946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53BA9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287F" w:rsidRDefault="0078287F">
          <w:pPr>
            <w:pStyle w:val="Spistreci1"/>
            <w:tabs>
              <w:tab w:val="left" w:pos="110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lang w:eastAsia="pl-PL"/>
            </w:rPr>
          </w:pPr>
          <w:hyperlink w:anchor="_Toc170735947" w:history="1">
            <w:r w:rsidRPr="005730EB">
              <w:rPr>
                <w:rStyle w:val="Hipercze"/>
                <w:rFonts w:eastAsia="Calibri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pl-PL"/>
              </w:rPr>
              <w:tab/>
            </w:r>
            <w:r w:rsidRPr="005730EB">
              <w:rPr>
                <w:rStyle w:val="Hipercze"/>
                <w:rFonts w:eastAsia="Calibri"/>
                <w:noProof/>
              </w:rPr>
              <w:t>Algorytmy uczenia ze wzmocnieniem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_Toc170735947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53BA9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287F" w:rsidRDefault="0078287F">
          <w:pPr>
            <w:pStyle w:val="Spistreci2"/>
            <w:tabs>
              <w:tab w:val="left" w:pos="15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lang w:eastAsia="pl-PL"/>
            </w:rPr>
          </w:pPr>
          <w:hyperlink w:anchor="_Toc170735948" w:history="1">
            <w:r w:rsidRPr="005730EB">
              <w:rPr>
                <w:rStyle w:val="Hipercze"/>
                <w:rFonts w:eastAsia="Calibri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pl-PL"/>
              </w:rPr>
              <w:tab/>
            </w:r>
            <w:r w:rsidRPr="005730EB">
              <w:rPr>
                <w:rStyle w:val="Hipercze"/>
                <w:rFonts w:eastAsia="Calibri"/>
                <w:noProof/>
              </w:rPr>
              <w:t>Q-learning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_Toc170735948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53BA9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287F" w:rsidRDefault="0078287F">
          <w:pPr>
            <w:pStyle w:val="Spistreci2"/>
            <w:tabs>
              <w:tab w:val="left" w:pos="15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lang w:eastAsia="pl-PL"/>
            </w:rPr>
          </w:pPr>
          <w:hyperlink w:anchor="_Toc170735949" w:history="1">
            <w:r w:rsidRPr="005730EB">
              <w:rPr>
                <w:rStyle w:val="Hipercze"/>
                <w:rFonts w:eastAsia="Calibri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pl-PL"/>
              </w:rPr>
              <w:tab/>
            </w:r>
            <w:r w:rsidRPr="005730EB">
              <w:rPr>
                <w:rStyle w:val="Hipercze"/>
                <w:rFonts w:eastAsia="Calibri"/>
                <w:noProof/>
              </w:rPr>
              <w:t>Twin Delayed Deep Deterministic Policy Gradient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_Toc170735949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53BA9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287F" w:rsidRDefault="0078287F">
          <w:pPr>
            <w:pStyle w:val="Spistreci2"/>
            <w:tabs>
              <w:tab w:val="left" w:pos="15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lang w:eastAsia="pl-PL"/>
            </w:rPr>
          </w:pPr>
          <w:hyperlink w:anchor="_Toc170735950" w:history="1">
            <w:r w:rsidRPr="005730EB">
              <w:rPr>
                <w:rStyle w:val="Hipercze"/>
                <w:noProof/>
              </w:rPr>
              <w:t>2.3.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pl-PL"/>
              </w:rPr>
              <w:tab/>
            </w:r>
            <w:r w:rsidRPr="005730EB">
              <w:rPr>
                <w:rStyle w:val="Hipercze"/>
                <w:noProof/>
              </w:rPr>
              <w:t>Soft Actor-Critic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_Toc170735950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53BA9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287F" w:rsidRDefault="0078287F">
          <w:pPr>
            <w:pStyle w:val="Spistreci2"/>
            <w:tabs>
              <w:tab w:val="left" w:pos="15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lang w:eastAsia="pl-PL"/>
            </w:rPr>
          </w:pPr>
          <w:hyperlink w:anchor="_Toc170735951" w:history="1">
            <w:r w:rsidRPr="005730EB">
              <w:rPr>
                <w:rStyle w:val="Hipercze"/>
                <w:noProof/>
              </w:rPr>
              <w:t>2.4.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pl-PL"/>
              </w:rPr>
              <w:tab/>
            </w:r>
            <w:r w:rsidRPr="005730EB">
              <w:rPr>
                <w:rStyle w:val="Hipercze"/>
                <w:noProof/>
              </w:rPr>
              <w:t>Conservative Q-Learning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_Toc170735951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53BA9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287F" w:rsidRDefault="0078287F">
          <w:pPr>
            <w:pStyle w:val="Spistreci2"/>
            <w:tabs>
              <w:tab w:val="left" w:pos="15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lang w:eastAsia="pl-PL"/>
            </w:rPr>
          </w:pPr>
          <w:hyperlink w:anchor="_Toc170735952" w:history="1">
            <w:r w:rsidRPr="005730EB">
              <w:rPr>
                <w:rStyle w:val="Hipercze"/>
                <w:noProof/>
              </w:rPr>
              <w:t>2.5.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pl-PL"/>
              </w:rPr>
              <w:tab/>
            </w:r>
            <w:r w:rsidRPr="005730EB">
              <w:rPr>
                <w:rStyle w:val="Hipercze"/>
                <w:noProof/>
              </w:rPr>
              <w:t>Inne algorytmy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_Toc170735952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53BA9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287F" w:rsidRDefault="0078287F">
          <w:pPr>
            <w:pStyle w:val="Spistreci1"/>
            <w:tabs>
              <w:tab w:val="left" w:pos="110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lang w:eastAsia="pl-PL"/>
            </w:rPr>
          </w:pPr>
          <w:hyperlink w:anchor="_Toc170735953" w:history="1">
            <w:r w:rsidRPr="005730EB">
              <w:rPr>
                <w:rStyle w:val="Hipercze"/>
                <w:rFonts w:eastAsia="Calibri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pl-PL"/>
              </w:rPr>
              <w:tab/>
            </w:r>
            <w:r w:rsidRPr="005730EB">
              <w:rPr>
                <w:rStyle w:val="Hipercze"/>
                <w:rFonts w:eastAsia="Calibri"/>
                <w:noProof/>
              </w:rPr>
              <w:t>Regulacja instalacji grzewczych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_Toc170735953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53BA9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287F" w:rsidRDefault="0078287F">
          <w:pPr>
            <w:pStyle w:val="Spistreci2"/>
            <w:tabs>
              <w:tab w:val="left" w:pos="15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lang w:eastAsia="pl-PL"/>
            </w:rPr>
          </w:pPr>
          <w:hyperlink w:anchor="_Toc170735954" w:history="1">
            <w:r w:rsidRPr="005730EB">
              <w:rPr>
                <w:rStyle w:val="Hipercze"/>
                <w:rFonts w:eastAsia="Calibri"/>
                <w:noProof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pl-PL"/>
              </w:rPr>
              <w:tab/>
            </w:r>
            <w:r w:rsidRPr="005730EB">
              <w:rPr>
                <w:rStyle w:val="Hipercze"/>
                <w:rFonts w:eastAsia="Calibri"/>
                <w:noProof/>
              </w:rPr>
              <w:t>Dotychczasowe rozwiązania – metody tradycyjne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_Toc170735954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53BA9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287F" w:rsidRDefault="0078287F">
          <w:pPr>
            <w:pStyle w:val="Spistreci2"/>
            <w:tabs>
              <w:tab w:val="left" w:pos="15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lang w:eastAsia="pl-PL"/>
            </w:rPr>
          </w:pPr>
          <w:hyperlink w:anchor="_Toc170735955" w:history="1">
            <w:r w:rsidRPr="005730EB">
              <w:rPr>
                <w:rStyle w:val="Hipercze"/>
                <w:rFonts w:eastAsia="Calibri"/>
                <w:noProof/>
              </w:rPr>
              <w:t>3.2.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pl-PL"/>
              </w:rPr>
              <w:tab/>
            </w:r>
            <w:r w:rsidRPr="005730EB">
              <w:rPr>
                <w:rStyle w:val="Hipercze"/>
                <w:rFonts w:eastAsia="Calibri"/>
                <w:noProof/>
              </w:rPr>
              <w:t>Dotychczasowe rozwiązania – uczenie maszynowe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_Toc170735955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53BA9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287F" w:rsidRDefault="0078287F">
          <w:pPr>
            <w:pStyle w:val="Spistreci1"/>
            <w:tabs>
              <w:tab w:val="left" w:pos="110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lang w:eastAsia="pl-PL"/>
            </w:rPr>
          </w:pPr>
          <w:hyperlink w:anchor="_Toc170735956" w:history="1">
            <w:r w:rsidRPr="005730EB">
              <w:rPr>
                <w:rStyle w:val="Hipercze"/>
                <w:rFonts w:eastAsia="Calibri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pl-PL"/>
              </w:rPr>
              <w:tab/>
            </w:r>
            <w:r w:rsidRPr="005730EB">
              <w:rPr>
                <w:rStyle w:val="Hipercze"/>
                <w:rFonts w:eastAsia="Calibri"/>
                <w:noProof/>
              </w:rPr>
              <w:t>Narzędzia implementacji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_Toc170735956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53BA9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287F" w:rsidRDefault="0078287F">
          <w:pPr>
            <w:pStyle w:val="Spistreci2"/>
            <w:tabs>
              <w:tab w:val="left" w:pos="15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lang w:eastAsia="pl-PL"/>
            </w:rPr>
          </w:pPr>
          <w:hyperlink w:anchor="_Toc170735957" w:history="1">
            <w:r w:rsidRPr="005730EB">
              <w:rPr>
                <w:rStyle w:val="Hipercze"/>
                <w:noProof/>
              </w:rPr>
              <w:t>4.1.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pl-PL"/>
              </w:rPr>
              <w:tab/>
            </w:r>
            <w:r w:rsidRPr="005730EB">
              <w:rPr>
                <w:rStyle w:val="Hipercze"/>
                <w:noProof/>
              </w:rPr>
              <w:t>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_Toc170735957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53BA9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287F" w:rsidRDefault="0078287F">
          <w:pPr>
            <w:pStyle w:val="Spistreci2"/>
            <w:tabs>
              <w:tab w:val="left" w:pos="15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lang w:eastAsia="pl-PL"/>
            </w:rPr>
          </w:pPr>
          <w:hyperlink w:anchor="_Toc170735958" w:history="1">
            <w:r w:rsidRPr="005730EB">
              <w:rPr>
                <w:rStyle w:val="Hipercze"/>
                <w:noProof/>
              </w:rPr>
              <w:t>4.2.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pl-PL"/>
              </w:rPr>
              <w:tab/>
            </w:r>
            <w:r w:rsidRPr="005730EB">
              <w:rPr>
                <w:rStyle w:val="Hipercze"/>
                <w:noProof/>
              </w:rPr>
              <w:t>Tensorflow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_Toc170735958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53BA9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287F" w:rsidRDefault="0078287F">
          <w:pPr>
            <w:pStyle w:val="Spistreci2"/>
            <w:tabs>
              <w:tab w:val="left" w:pos="15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lang w:eastAsia="pl-PL"/>
            </w:rPr>
          </w:pPr>
          <w:hyperlink w:anchor="_Toc170735959" w:history="1">
            <w:r w:rsidRPr="005730EB">
              <w:rPr>
                <w:rStyle w:val="Hipercze"/>
                <w:noProof/>
              </w:rPr>
              <w:t>4.3.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pl-PL"/>
              </w:rPr>
              <w:tab/>
            </w:r>
            <w:r w:rsidRPr="005730EB">
              <w:rPr>
                <w:rStyle w:val="Hipercze"/>
                <w:noProof/>
              </w:rPr>
              <w:t>Tf-Agents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_Toc170735959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53BA9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287F" w:rsidRDefault="0078287F">
          <w:pPr>
            <w:pStyle w:val="Spistreci2"/>
            <w:tabs>
              <w:tab w:val="left" w:pos="15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lang w:eastAsia="pl-PL"/>
            </w:rPr>
          </w:pPr>
          <w:hyperlink w:anchor="_Toc170735960" w:history="1">
            <w:r w:rsidRPr="005730EB">
              <w:rPr>
                <w:rStyle w:val="Hipercze"/>
                <w:noProof/>
              </w:rPr>
              <w:t>4.4.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pl-PL"/>
              </w:rPr>
              <w:tab/>
            </w:r>
            <w:r w:rsidRPr="005730EB">
              <w:rPr>
                <w:rStyle w:val="Hipercze"/>
                <w:noProof/>
              </w:rPr>
              <w:t>Optuna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_Toc170735960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53BA9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287F" w:rsidRDefault="0078287F">
          <w:pPr>
            <w:pStyle w:val="Spistreci2"/>
            <w:tabs>
              <w:tab w:val="left" w:pos="15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lang w:eastAsia="pl-PL"/>
            </w:rPr>
          </w:pPr>
          <w:hyperlink w:anchor="_Toc170735961" w:history="1">
            <w:r w:rsidRPr="005730EB">
              <w:rPr>
                <w:rStyle w:val="Hipercze"/>
                <w:noProof/>
              </w:rPr>
              <w:t>4.5.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pl-PL"/>
              </w:rPr>
              <w:tab/>
            </w:r>
            <w:r w:rsidRPr="005730EB">
              <w:rPr>
                <w:rStyle w:val="Hipercze"/>
                <w:noProof/>
              </w:rPr>
              <w:t>TCLab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_Toc170735961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53BA9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287F" w:rsidRDefault="0078287F">
          <w:pPr>
            <w:pStyle w:val="Spistreci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lang w:eastAsia="pl-PL"/>
            </w:rPr>
          </w:pPr>
          <w:hyperlink w:anchor="_Toc170735962" w:history="1">
            <w:r w:rsidRPr="005730EB">
              <w:rPr>
                <w:rStyle w:val="Hipercze"/>
                <w:noProof/>
              </w:rPr>
              <w:t>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_Toc170735962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53BA9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54BE" w:rsidRPr="002E3BE8" w:rsidRDefault="008454BE" w:rsidP="002E3BE8">
          <w:pPr>
            <w:ind w:firstLine="0"/>
          </w:pPr>
          <w:r>
            <w:rPr>
              <w:b/>
              <w:bCs/>
            </w:rPr>
            <w:fldChar w:fldCharType="end"/>
          </w:r>
        </w:p>
      </w:sdtContent>
    </w:sdt>
    <w:p w:rsidR="00FD61A9" w:rsidRDefault="00FD61A9" w:rsidP="0004710B">
      <w:pPr>
        <w:pStyle w:val="Nagwek1"/>
        <w:rPr>
          <w:rFonts w:eastAsia="Calibri"/>
        </w:rPr>
      </w:pPr>
      <w:bookmarkStart w:id="1" w:name="_Toc170735935"/>
      <w:r>
        <w:rPr>
          <w:rFonts w:eastAsia="Calibri"/>
        </w:rPr>
        <w:lastRenderedPageBreak/>
        <w:t>Wstęp</w:t>
      </w:r>
      <w:bookmarkEnd w:id="1"/>
    </w:p>
    <w:p w:rsidR="00F26B9A" w:rsidRDefault="00F26B9A" w:rsidP="00AE61D3">
      <w:pPr>
        <w:rPr>
          <w:rFonts w:eastAsia="Calibri"/>
        </w:rPr>
      </w:pPr>
      <w:r>
        <w:t xml:space="preserve">W ciągu ostatnich lat, </w:t>
      </w:r>
      <w:r>
        <w:rPr>
          <w:rFonts w:eastAsia="Calibri"/>
        </w:rPr>
        <w:t>można zaobserwować znaczące przyśpieszenie rozwoju sztucznej inteligencji</w:t>
      </w:r>
      <w:r>
        <w:t xml:space="preserve">, a jej potencjał znajduje zastosowanie w coraz szerszym zakresie problemów. Od </w:t>
      </w:r>
      <w:r w:rsidRPr="00B0346F">
        <w:t xml:space="preserve">generowania </w:t>
      </w:r>
      <w:r w:rsidR="00B0346F" w:rsidRPr="00B0346F">
        <w:t>i identyfikacj</w:t>
      </w:r>
      <w:r w:rsidR="009E4AC1">
        <w:t>i</w:t>
      </w:r>
      <w:r w:rsidR="00B0346F" w:rsidRPr="00B0346F">
        <w:t xml:space="preserve"> </w:t>
      </w:r>
      <w:r w:rsidRPr="00B0346F">
        <w:t>obrazów</w:t>
      </w:r>
      <w:r w:rsidR="00B0346F">
        <w:t>,</w:t>
      </w:r>
      <w:r w:rsidRPr="00B0346F">
        <w:t xml:space="preserve"> </w:t>
      </w:r>
      <w:r w:rsidR="00B0346F" w:rsidRPr="00B0346F">
        <w:t xml:space="preserve">przez </w:t>
      </w:r>
      <w:proofErr w:type="spellStart"/>
      <w:r w:rsidR="009E4AC1">
        <w:t>chatboty</w:t>
      </w:r>
      <w:proofErr w:type="spellEnd"/>
      <w:r>
        <w:t>,</w:t>
      </w:r>
      <w:r w:rsidR="00B0346F">
        <w:t xml:space="preserve"> po</w:t>
      </w:r>
      <w:r>
        <w:t xml:space="preserve"> </w:t>
      </w:r>
      <w:r w:rsidR="00B0346F">
        <w:t xml:space="preserve">systemy sterowania, </w:t>
      </w:r>
      <w:r>
        <w:t>algorytmy uczenia maszynowego</w:t>
      </w:r>
      <w:r w:rsidR="00B0346F">
        <w:t xml:space="preserve"> coraz częściej</w:t>
      </w:r>
      <w:r>
        <w:t xml:space="preserve"> odgrywają kluczową rolę w rozwiązywaniu zarówno prostych, jak i niezwykle złożonych wyzwań. Jednym z obszarów, w którym sztuczna inteligencja staje się coraz bardziej znacząca, jest skuteczne i zoptymalizowane sterowanie systemami grzewczymi.</w:t>
      </w:r>
    </w:p>
    <w:p w:rsidR="00F26B9A" w:rsidRDefault="00F26B9A" w:rsidP="00AE61D3">
      <w:pPr>
        <w:rPr>
          <w:rFonts w:eastAsia="Calibri"/>
        </w:rPr>
      </w:pPr>
      <w:r>
        <w:t xml:space="preserve">Współczesne systemy </w:t>
      </w:r>
      <w:r w:rsidRPr="00F26B9A">
        <w:t xml:space="preserve">grzewcze odgrywają istotną rolę w zapewnieniu </w:t>
      </w:r>
      <w:r>
        <w:t>komfortu i bezpieczeństwa w budynkach, a ich odpowiednia regulacja jest kluczowa dla efektywnego wykorzystania energii. Ze względu na powszechność tego problemu oraz duże znaczenie ogrzewania w kontekście kosztów eksploatacji budynku, nawet niewielkie poprawy w sterowaniu mogą mieć istotny wpływ zarówno na budżet, jak i na środowisko.</w:t>
      </w:r>
    </w:p>
    <w:p w:rsidR="00256B7A" w:rsidRDefault="00E51F01" w:rsidP="00AE61D3">
      <w:r>
        <w:t>W świetle powyższego, niniejsza praca ma na celu przeprowadzenie analizy możliwości wykorzystania algorytmów uczenia ze wzmocnieniem w problemach sterowania systemami grzewczymi. Użycie tych zaawansowanych technik może prowadzić do bardziej efektywnego wykorzystania energii, poprawy komfortu użytkowników oraz redukcji negatywnego wpływu na środowisko naturalne.</w:t>
      </w:r>
    </w:p>
    <w:p w:rsidR="00C5445E" w:rsidRDefault="00E51F01" w:rsidP="00AE61D3">
      <w:r>
        <w:t xml:space="preserve">Kolejne rozdziały będą miały na celu kolejno przedstawienie teoretycznych podstaw zagadnienia uczenia maszynowego, w szczególności przegląd metod uczenia ze wzmocnieniem i istotnych pojęć z nimi związanych, oraz zaprezentowane zostaną przykłady zastosowania podobnych rozwiązań w literaturze. Następnie w części praktycznej przedstawiony zostanie proces przygotowania środowiska opartego o </w:t>
      </w:r>
      <w:r w:rsidR="00C5445E">
        <w:t xml:space="preserve">symulację </w:t>
      </w:r>
      <w:r w:rsidR="00070ACD">
        <w:t>systemu grzewczego</w:t>
      </w:r>
      <w:r w:rsidR="00C5445E">
        <w:t xml:space="preserve"> i uczenia w</w:t>
      </w:r>
      <w:r w:rsidR="00070ACD">
        <w:t>ybranych</w:t>
      </w:r>
      <w:r w:rsidR="00C5445E">
        <w:t xml:space="preserve"> algorytmów</w:t>
      </w:r>
      <w:r w:rsidR="00070ACD">
        <w:t xml:space="preserve"> jego sterowania</w:t>
      </w:r>
      <w:r w:rsidR="00C5445E">
        <w:t xml:space="preserve">. Na koniec </w:t>
      </w:r>
      <w:r w:rsidR="00C44FC3">
        <w:t>opisano</w:t>
      </w:r>
      <w:r w:rsidR="00C5445E">
        <w:t xml:space="preserve"> wyniki testów symulacyjnych oraz sprzętowych</w:t>
      </w:r>
      <w:r w:rsidR="001F69D1">
        <w:t xml:space="preserve"> nauczonych modeli</w:t>
      </w:r>
      <w:r w:rsidR="00C5445E">
        <w:t>, wraz z wnioskami.</w:t>
      </w:r>
    </w:p>
    <w:p w:rsidR="00C5445E" w:rsidRDefault="00C5445E">
      <w:pPr>
        <w:spacing w:after="0" w:line="240" w:lineRule="auto"/>
      </w:pPr>
      <w:r>
        <w:br w:type="page"/>
      </w:r>
    </w:p>
    <w:p w:rsidR="0004710B" w:rsidRPr="0004710B" w:rsidRDefault="00C5445E" w:rsidP="0004710B">
      <w:pPr>
        <w:pStyle w:val="Nagwek1"/>
        <w:numPr>
          <w:ilvl w:val="0"/>
          <w:numId w:val="20"/>
        </w:numPr>
      </w:pPr>
      <w:bookmarkStart w:id="2" w:name="_Toc170735936"/>
      <w:r>
        <w:lastRenderedPageBreak/>
        <w:t>Podstawy teoretyczne</w:t>
      </w:r>
      <w:r w:rsidR="00BE4513">
        <w:t xml:space="preserve"> uczenia ze wzmocnieniem</w:t>
      </w:r>
      <w:bookmarkEnd w:id="2"/>
    </w:p>
    <w:p w:rsidR="00C5445E" w:rsidRDefault="00D31B2E" w:rsidP="00A13CCC">
      <w:pPr>
        <w:rPr>
          <w:rFonts w:eastAsia="Calibri"/>
        </w:rPr>
      </w:pPr>
      <w:r>
        <w:rPr>
          <w:rFonts w:eastAsia="Calibri"/>
        </w:rPr>
        <w:t>Niniejszy rozdział ma za zadanie przedstawić podstawowe idee stojące za uczeniem maszynowym i metodami uczenia ze wzmocnieniem.</w:t>
      </w:r>
    </w:p>
    <w:p w:rsidR="00D31B2E" w:rsidRDefault="00D31B2E" w:rsidP="00C5445E">
      <w:pPr>
        <w:rPr>
          <w:rFonts w:eastAsia="Calibri"/>
        </w:rPr>
      </w:pPr>
    </w:p>
    <w:p w:rsidR="0004710B" w:rsidRPr="0004710B" w:rsidRDefault="00D31B2E" w:rsidP="0004710B">
      <w:pPr>
        <w:pStyle w:val="Nagwek2"/>
        <w:numPr>
          <w:ilvl w:val="1"/>
          <w:numId w:val="20"/>
        </w:numPr>
        <w:rPr>
          <w:rFonts w:eastAsia="Calibri"/>
        </w:rPr>
      </w:pPr>
      <w:bookmarkStart w:id="3" w:name="_Toc170735937"/>
      <w:r>
        <w:rPr>
          <w:rFonts w:eastAsia="Calibri"/>
        </w:rPr>
        <w:t>Uczenie m</w:t>
      </w:r>
      <w:r w:rsidRPr="00B0346F">
        <w:t>aszyno</w:t>
      </w:r>
      <w:r>
        <w:rPr>
          <w:rFonts w:eastAsia="Calibri"/>
        </w:rPr>
        <w:t>we</w:t>
      </w:r>
      <w:bookmarkEnd w:id="3"/>
    </w:p>
    <w:p w:rsidR="00D31B2E" w:rsidRDefault="00A13CCC" w:rsidP="00A13CCC">
      <w:r>
        <w:t xml:space="preserve">Uczenie maszynowe to obszerna dziedzina sztucznej inteligencji, zajmująca się rozwijaniem algorytmów i technik umożliwiających komputerom uczenie się z danych i doświadczenia, bez konieczności jawnego programowania. Polega ono na tworzeniu modeli, które analizując dane, wyszukują wzorców i podejmują decyzje lub </w:t>
      </w:r>
      <w:r w:rsidR="001F69D1">
        <w:t>dokonują prognoz</w:t>
      </w:r>
      <w:r>
        <w:t xml:space="preserve"> na ich podstawie.</w:t>
      </w:r>
    </w:p>
    <w:p w:rsidR="00615603" w:rsidRDefault="00615603" w:rsidP="00B50A17">
      <w:pPr>
        <w:ind w:firstLine="0"/>
      </w:pPr>
      <w:r>
        <w:t>Uczenie maszynowe można podzielić na następujące obszary:</w:t>
      </w:r>
    </w:p>
    <w:p w:rsidR="00615603" w:rsidRDefault="00615603" w:rsidP="00615603">
      <w:pPr>
        <w:pStyle w:val="Akapitzlist"/>
        <w:numPr>
          <w:ilvl w:val="0"/>
          <w:numId w:val="1"/>
        </w:numPr>
        <w:rPr>
          <w:rFonts w:eastAsia="Calibri"/>
        </w:rPr>
      </w:pPr>
      <w:r>
        <w:rPr>
          <w:rFonts w:eastAsia="Calibri"/>
        </w:rPr>
        <w:t>Uczenie nadzorowane</w:t>
      </w:r>
    </w:p>
    <w:p w:rsidR="00615603" w:rsidRDefault="00615603" w:rsidP="00615603">
      <w:pPr>
        <w:pStyle w:val="Akapitzlist"/>
        <w:numPr>
          <w:ilvl w:val="0"/>
          <w:numId w:val="1"/>
        </w:numPr>
        <w:rPr>
          <w:rFonts w:eastAsia="Calibri"/>
        </w:rPr>
      </w:pPr>
      <w:r>
        <w:rPr>
          <w:rFonts w:eastAsia="Calibri"/>
        </w:rPr>
        <w:t>Uczenie nienadzorowane</w:t>
      </w:r>
    </w:p>
    <w:p w:rsidR="00615603" w:rsidRDefault="00615603" w:rsidP="00615603">
      <w:pPr>
        <w:pStyle w:val="Akapitzlist"/>
        <w:numPr>
          <w:ilvl w:val="0"/>
          <w:numId w:val="1"/>
        </w:numPr>
        <w:rPr>
          <w:rFonts w:eastAsia="Calibri"/>
        </w:rPr>
      </w:pPr>
      <w:r>
        <w:rPr>
          <w:rFonts w:eastAsia="Calibri"/>
        </w:rPr>
        <w:t>Uczenie ze wzmocnieniem</w:t>
      </w:r>
    </w:p>
    <w:p w:rsidR="00615603" w:rsidRDefault="00615603" w:rsidP="00615603">
      <w:r>
        <w:rPr>
          <w:rFonts w:eastAsia="Calibri"/>
        </w:rPr>
        <w:t>Algorytmy uczenia nadzorowanego otrzymują</w:t>
      </w:r>
      <w:r>
        <w:t xml:space="preserve"> zestaw danych wejściowych, w którym każdy przykład posiada etykietę określającą pożądane wyjście. Celem jest znalezienie funkcji mapującej dane wejściowe na dane wyjściowe. Są one stosowane na przykład w problemach klasyfikacji i regresji.</w:t>
      </w:r>
    </w:p>
    <w:p w:rsidR="00615603" w:rsidRDefault="00615603" w:rsidP="00615603">
      <w:r>
        <w:t xml:space="preserve">Uczenie nienadzorowane zakłada, że algorytm otrzymuje dane wejściowe bez etykiet i ma za zadanie </w:t>
      </w:r>
      <w:r w:rsidR="00350448">
        <w:t>znajdować wzorce występujące w danych. Taki rodzaj algorytmów może być zastosowany do klasteryzacji, czy wykrywania anomalii.</w:t>
      </w:r>
    </w:p>
    <w:p w:rsidR="00350448" w:rsidRDefault="00350448" w:rsidP="00615603"/>
    <w:p w:rsidR="008454BE" w:rsidRPr="0004710B" w:rsidRDefault="00B0346F" w:rsidP="0004710B">
      <w:pPr>
        <w:pStyle w:val="Nagwek2"/>
        <w:numPr>
          <w:ilvl w:val="1"/>
          <w:numId w:val="20"/>
        </w:numPr>
        <w:rPr>
          <w:rFonts w:eastAsia="Calibri"/>
        </w:rPr>
      </w:pPr>
      <w:bookmarkStart w:id="4" w:name="_Toc170735938"/>
      <w:r>
        <w:rPr>
          <w:rFonts w:eastAsia="Calibri"/>
        </w:rPr>
        <w:t>Uczenie ze wzmocnieniem</w:t>
      </w:r>
      <w:bookmarkEnd w:id="4"/>
    </w:p>
    <w:p w:rsidR="00C5445E" w:rsidRPr="008454BE" w:rsidRDefault="00B75518" w:rsidP="008454BE">
      <w:pPr>
        <w:rPr>
          <w:rFonts w:asciiTheme="majorHAnsi" w:eastAsia="Calibri" w:hAnsiTheme="majorHAnsi" w:cstheme="majorBidi"/>
          <w:color w:val="1F4D78" w:themeColor="accent1" w:themeShade="7F"/>
          <w:szCs w:val="24"/>
        </w:rPr>
      </w:pPr>
      <w:r>
        <w:rPr>
          <w:rFonts w:eastAsia="Calibri"/>
        </w:rPr>
        <w:t>Uczenie ze wzmocnieniem (w skrócie RL, z ang</w:t>
      </w:r>
      <w:r w:rsidR="001F69D1">
        <w:rPr>
          <w:rFonts w:eastAsia="Calibri"/>
        </w:rPr>
        <w:t>.</w:t>
      </w:r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Reinforcement</w:t>
      </w:r>
      <w:proofErr w:type="spellEnd"/>
      <w:r>
        <w:rPr>
          <w:rFonts w:eastAsia="Calibri"/>
        </w:rPr>
        <w:t xml:space="preserve"> Learning)</w:t>
      </w:r>
      <w:r w:rsidRPr="00B75518">
        <w:rPr>
          <w:rFonts w:eastAsia="Calibri"/>
        </w:rPr>
        <w:t xml:space="preserve"> to proces uczenia się, w którym celem jest maksymalizacja nagrody poprzez przyporządkowanie sytuacji do akcji. Uczący się</w:t>
      </w:r>
      <w:r w:rsidR="00E173D7">
        <w:rPr>
          <w:rFonts w:eastAsia="Calibri"/>
        </w:rPr>
        <w:t xml:space="preserve"> algorytm</w:t>
      </w:r>
      <w:r w:rsidRPr="00B75518">
        <w:rPr>
          <w:rFonts w:eastAsia="Calibri"/>
        </w:rPr>
        <w:t xml:space="preserve"> nie otrzymuje wskazówek, które akcje wykonać, lecz </w:t>
      </w:r>
      <w:r w:rsidR="00E173D7">
        <w:rPr>
          <w:rFonts w:eastAsia="Calibri"/>
        </w:rPr>
        <w:t>nabiera doświadczenia poprzez przeprowadzenie interakcji z systemem.</w:t>
      </w:r>
      <w:r w:rsidRPr="00B75518">
        <w:rPr>
          <w:rFonts w:eastAsia="Calibri"/>
        </w:rPr>
        <w:t xml:space="preserve"> </w:t>
      </w:r>
      <w:r w:rsidR="00E173D7">
        <w:rPr>
          <w:rFonts w:eastAsia="Calibri"/>
        </w:rPr>
        <w:t>Tworzy się w ten sposób model wskazujący, które</w:t>
      </w:r>
      <w:r w:rsidRPr="00B75518">
        <w:rPr>
          <w:rFonts w:eastAsia="Calibri"/>
        </w:rPr>
        <w:t xml:space="preserve"> </w:t>
      </w:r>
      <w:r w:rsidR="00E173D7">
        <w:rPr>
          <w:rFonts w:eastAsia="Calibri"/>
        </w:rPr>
        <w:t>akcje</w:t>
      </w:r>
      <w:r>
        <w:rPr>
          <w:rFonts w:eastAsia="Calibri"/>
        </w:rPr>
        <w:t xml:space="preserve"> przynoszą największą nagrodę, biorąc pod uwagę nie tylko stan aktualny, ale również następujące po nim stany przyszłe. </w:t>
      </w:r>
      <w:r w:rsidRPr="00B75518">
        <w:rPr>
          <w:rFonts w:eastAsia="Calibri"/>
        </w:rPr>
        <w:t>Poszukiwanie metod</w:t>
      </w:r>
      <w:r w:rsidR="001F69D1">
        <w:rPr>
          <w:rFonts w:eastAsia="Calibri"/>
        </w:rPr>
        <w:t>ą</w:t>
      </w:r>
      <w:r w:rsidRPr="00B75518">
        <w:rPr>
          <w:rFonts w:eastAsia="Calibri"/>
        </w:rPr>
        <w:t xml:space="preserve"> prób i błędów oraz opóźniona nagroda to dwie główne cechy odróżniające uczenie ze wzmocnieniem od innych form uczenia.</w:t>
      </w:r>
      <w:r>
        <w:rPr>
          <w:rFonts w:eastAsia="Calibri"/>
        </w:rPr>
        <w:t xml:space="preserve"> </w:t>
      </w:r>
      <w:r w:rsidRPr="00B75518">
        <w:rPr>
          <w:rFonts w:eastAsia="Calibri"/>
        </w:rPr>
        <w:t>Problematyka uczenia ze wzmocnieniem jest formalizowana przy użyciu teorii systemów dynamicznych</w:t>
      </w:r>
      <w:r w:rsidR="00E173D7">
        <w:rPr>
          <w:rFonts w:eastAsia="Calibri"/>
        </w:rPr>
        <w:t>.</w:t>
      </w:r>
      <w:r w:rsidR="006C3EBD">
        <w:rPr>
          <w:rFonts w:eastAsia="Calibri"/>
        </w:rPr>
        <w:t xml:space="preserve"> </w:t>
      </w:r>
      <w:r w:rsidR="006C3EBD">
        <w:rPr>
          <w:rFonts w:eastAsia="Calibri"/>
        </w:rPr>
        <w:fldChar w:fldCharType="begin"/>
      </w:r>
      <w:r w:rsidR="006C3EBD">
        <w:rPr>
          <w:rFonts w:eastAsia="Calibri"/>
        </w:rPr>
        <w:instrText xml:space="preserve"> REF _Ref166342097 \r \h </w:instrText>
      </w:r>
      <w:r w:rsidR="006C3EBD">
        <w:rPr>
          <w:rFonts w:eastAsia="Calibri"/>
        </w:rPr>
      </w:r>
      <w:r w:rsidR="006C3EBD">
        <w:rPr>
          <w:rFonts w:eastAsia="Calibri"/>
        </w:rPr>
        <w:fldChar w:fldCharType="separate"/>
      </w:r>
      <w:r w:rsidR="00053BA9">
        <w:rPr>
          <w:rFonts w:eastAsia="Calibri"/>
        </w:rPr>
        <w:t>[1]</w:t>
      </w:r>
      <w:r w:rsidR="006C3EBD">
        <w:rPr>
          <w:rFonts w:eastAsia="Calibri"/>
        </w:rPr>
        <w:fldChar w:fldCharType="end"/>
      </w:r>
    </w:p>
    <w:p w:rsidR="0004710B" w:rsidRDefault="0004710B">
      <w:pPr>
        <w:spacing w:after="0" w:line="240" w:lineRule="auto"/>
        <w:jc w:val="left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F74D9E" w:rsidRDefault="00F74D9E" w:rsidP="00F74D9E">
      <w:r>
        <w:lastRenderedPageBreak/>
        <w:t>Proces</w:t>
      </w:r>
      <w:r w:rsidRPr="00F74D9E">
        <w:t xml:space="preserve"> uczenia ze wzmocnieniem </w:t>
      </w:r>
      <w:r>
        <w:t>opiera się o interakcję między agentem a środowiskiem</w:t>
      </w:r>
      <w:r w:rsidRPr="00F74D9E">
        <w:t xml:space="preserve">: agent wykonuje akcję, </w:t>
      </w:r>
      <w:r w:rsidR="00F50241">
        <w:t xml:space="preserve">na którą reaguje </w:t>
      </w:r>
      <w:r w:rsidRPr="00F74D9E">
        <w:t>środow</w:t>
      </w:r>
      <w:r w:rsidR="00F50241">
        <w:t xml:space="preserve">isko, zmieniając swój stan i </w:t>
      </w:r>
      <w:r w:rsidRPr="00F74D9E">
        <w:t xml:space="preserve">przyznając </w:t>
      </w:r>
      <w:r w:rsidR="00F50241">
        <w:t>za to nagrodę. Następnie</w:t>
      </w:r>
      <w:r w:rsidRPr="00F74D9E">
        <w:t xml:space="preserve"> agent </w:t>
      </w:r>
      <w:r w:rsidR="008E7A0D">
        <w:t>otrzymuje</w:t>
      </w:r>
      <w:r w:rsidRPr="00F74D9E">
        <w:t xml:space="preserve"> </w:t>
      </w:r>
      <w:r w:rsidR="008E7A0D">
        <w:t>nagrodę</w:t>
      </w:r>
      <w:r w:rsidR="00F50241">
        <w:t xml:space="preserve"> oraz </w:t>
      </w:r>
      <w:r w:rsidR="008E7A0D">
        <w:t>obserwacje</w:t>
      </w:r>
      <w:r>
        <w:t xml:space="preserve"> zawierając</w:t>
      </w:r>
      <w:r w:rsidR="008E7A0D">
        <w:t>e</w:t>
      </w:r>
      <w:r>
        <w:t xml:space="preserve"> informacje o stanie środowiska</w:t>
      </w:r>
      <w:r w:rsidR="008E7A0D">
        <w:t>, które wykorzystuje</w:t>
      </w:r>
      <w:r w:rsidRPr="00F74D9E">
        <w:t xml:space="preserve"> do dalszej nauki i optymalizacji swoich przyszłych decyzji. Ce</w:t>
      </w:r>
      <w:r w:rsidR="008E7A0D">
        <w:t xml:space="preserve">lem jest opracowanie strategii, </w:t>
      </w:r>
      <w:r w:rsidRPr="00F74D9E">
        <w:t xml:space="preserve">która maksymalizuje sumę przyszłych nagród, które agent może otrzymać. </w:t>
      </w:r>
    </w:p>
    <w:p w:rsidR="00F74D9E" w:rsidRDefault="00F74D9E" w:rsidP="00F74D9E"/>
    <w:p w:rsidR="00F74D9E" w:rsidRDefault="006C3EBD" w:rsidP="00F74D9E">
      <w:pPr>
        <w:keepNext/>
        <w:jc w:val="center"/>
      </w:pPr>
      <w:r>
        <w:rPr>
          <w:noProof/>
          <w:lang w:eastAsia="pl-PL"/>
        </w:rPr>
        <w:drawing>
          <wp:inline distT="0" distB="0" distL="0" distR="0" wp14:anchorId="072A4600" wp14:editId="7BCC2DE9">
            <wp:extent cx="3117088" cy="1320800"/>
            <wp:effectExtent l="0" t="0" r="762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24694" cy="1324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D9E" w:rsidRDefault="00F74D9E" w:rsidP="00F74D9E">
      <w:pPr>
        <w:pStyle w:val="Legenda"/>
        <w:jc w:val="center"/>
      </w:pPr>
      <w:r>
        <w:t xml:space="preserve">Rys.  </w:t>
      </w:r>
      <w:fldSimple w:instr=" SEQ Rys._ \* ARABIC ">
        <w:r w:rsidR="00053BA9">
          <w:rPr>
            <w:noProof/>
          </w:rPr>
          <w:t>1</w:t>
        </w:r>
      </w:fldSimple>
      <w:r>
        <w:t>. Interakcja między środowiskiem i agentem. Opracowanie własne przy pomocy narzędzi draw.io</w:t>
      </w:r>
    </w:p>
    <w:p w:rsidR="00E173D7" w:rsidRDefault="00E173D7" w:rsidP="00F74D9E">
      <w:pPr>
        <w:jc w:val="center"/>
        <w:rPr>
          <w:i/>
        </w:rPr>
      </w:pPr>
    </w:p>
    <w:p w:rsidR="004F11E4" w:rsidRDefault="008E7A0D" w:rsidP="004F11E4">
      <w:pPr>
        <w:pStyle w:val="Nagwek2"/>
        <w:numPr>
          <w:ilvl w:val="1"/>
          <w:numId w:val="20"/>
        </w:numPr>
      </w:pPr>
      <w:bookmarkStart w:id="5" w:name="_Toc170735939"/>
      <w:r>
        <w:t xml:space="preserve">Podstawowe pojęcia </w:t>
      </w:r>
      <w:r w:rsidR="00DB6353">
        <w:t>w dziedzinie uczenia ze wzmocnieniem</w:t>
      </w:r>
      <w:bookmarkEnd w:id="5"/>
    </w:p>
    <w:p w:rsidR="008E7A0D" w:rsidRPr="004F11E4" w:rsidRDefault="008E7A0D" w:rsidP="00A03B4B">
      <w:r>
        <w:t>Dla pełnego zrozumienia</w:t>
      </w:r>
      <w:r w:rsidR="00A03B4B">
        <w:t xml:space="preserve"> procesu uczenia ze wzmocnieniem należy zdefiniować jego podstawowe elementy </w:t>
      </w:r>
      <w:r w:rsidR="00A03B4B">
        <w:fldChar w:fldCharType="begin"/>
      </w:r>
      <w:r w:rsidR="00A03B4B">
        <w:instrText xml:space="preserve"> REF _Ref166342097 \r \h </w:instrText>
      </w:r>
      <w:r w:rsidR="00A03B4B">
        <w:fldChar w:fldCharType="separate"/>
      </w:r>
      <w:r w:rsidR="00053BA9">
        <w:t>[1]</w:t>
      </w:r>
      <w:r w:rsidR="00A03B4B">
        <w:fldChar w:fldCharType="end"/>
      </w:r>
      <w:r w:rsidR="00A03B4B">
        <w:t xml:space="preserve">: </w:t>
      </w:r>
    </w:p>
    <w:p w:rsidR="004F11E4" w:rsidRDefault="004F11E4" w:rsidP="00B50A17">
      <w:pPr>
        <w:ind w:firstLine="0"/>
      </w:pPr>
      <w:r w:rsidRPr="00F50241">
        <w:rPr>
          <w:b/>
        </w:rPr>
        <w:t>Obserwacje</w:t>
      </w:r>
      <w:r>
        <w:t xml:space="preserve"> – są to wszystkie informacje o stanie środowiska, które umożliwiają określenie następnej akcji podjętej przez agenta. Warto zauważyć, że nie w każdym systemie agent ma dostęp do wszystkich zmiennych stanu, co może utrudnić proces uczenia.</w:t>
      </w:r>
      <w:r w:rsidR="00B04167">
        <w:t xml:space="preserve"> W wielu źródłach można jednak spotkać stosowanie pojęcia obserwacji i stanu zamiennie.</w:t>
      </w:r>
    </w:p>
    <w:p w:rsidR="004F11E4" w:rsidRDefault="004F11E4" w:rsidP="00B50A17">
      <w:pPr>
        <w:ind w:firstLine="0"/>
      </w:pPr>
      <w:r w:rsidRPr="00F50241">
        <w:rPr>
          <w:b/>
        </w:rPr>
        <w:t>Akcja</w:t>
      </w:r>
      <w:r>
        <w:t xml:space="preserve"> –</w:t>
      </w:r>
      <w:r w:rsidR="001F69D1">
        <w:t xml:space="preserve"> Reprezentuje działanie, jakie wykonuje agent, aby wpłynąć na zmianę stanu środowiska, np. wartość sygnału sterującego w systemach sterowania.</w:t>
      </w:r>
      <w:r>
        <w:t xml:space="preserve"> </w:t>
      </w:r>
      <w:r w:rsidR="001F69D1">
        <w:t>M</w:t>
      </w:r>
      <w:r>
        <w:t>oże być zdefiniowana w sposób zarówno ciągły, jak i dyskretny</w:t>
      </w:r>
      <w:r w:rsidR="00F50241">
        <w:t>.</w:t>
      </w:r>
      <w:r>
        <w:t xml:space="preserve"> </w:t>
      </w:r>
    </w:p>
    <w:p w:rsidR="008E7A0D" w:rsidRDefault="008E7A0D" w:rsidP="00B50A17">
      <w:pPr>
        <w:ind w:firstLine="0"/>
      </w:pPr>
      <w:r w:rsidRPr="00F50241">
        <w:rPr>
          <w:b/>
        </w:rPr>
        <w:t>Nagroda</w:t>
      </w:r>
      <w:r>
        <w:t xml:space="preserve"> - zmienna zwracana przez środowisko po wykonaniu kroku przez agenta, obrazuje to, jak korzystne było wykonanie akcji. Celem agenta jest maksymalizowanie sumarycznej nagrody gromadzonej podczas całego cyklu życia procesu.</w:t>
      </w:r>
      <w:r w:rsidR="00B04167">
        <w:t xml:space="preserve"> </w:t>
      </w:r>
    </w:p>
    <w:p w:rsidR="00BB203E" w:rsidRDefault="00BB203E" w:rsidP="00B50A17">
      <w:pPr>
        <w:ind w:firstLine="0"/>
      </w:pPr>
      <w:r w:rsidRPr="00216B04">
        <w:rPr>
          <w:b/>
        </w:rPr>
        <w:t>Trajektoria</w:t>
      </w:r>
      <w:r w:rsidR="00216B04">
        <w:rPr>
          <w:b/>
        </w:rPr>
        <w:t xml:space="preserve"> – </w:t>
      </w:r>
      <w:r w:rsidR="00216B04">
        <w:t>ciąg następujących po sobie</w:t>
      </w:r>
      <w:r w:rsidR="00434186">
        <w:t xml:space="preserve"> trójek stan-akcja-nagroda reprezentujący interakcję agenta ze środowiskiem: (</w:t>
      </w:r>
      <m:oMath>
        <m:sSub>
          <m:sSubPr>
            <m:ctrlPr>
              <w:rPr>
                <w:rFonts w:ascii="Cambria Math" w:hAnsi="Cambria Math" w:cs="Cambria Math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/>
                <w:sz w:val="26"/>
                <w:szCs w:val="26"/>
              </w:rPr>
              <m:t>s</m:t>
            </m:r>
          </m:e>
          <m:sub>
            <m:r>
              <w:rPr>
                <w:rFonts w:ascii="Cambria Math" w:hAnsi="Cambria Math" w:cs="Cambria Math"/>
                <w:sz w:val="26"/>
                <w:szCs w:val="26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Cambria Math"/>
            <w:sz w:val="26"/>
            <w:szCs w:val="26"/>
          </w:rPr>
          <m:t>,</m:t>
        </m:r>
        <m:sSub>
          <m:sSubPr>
            <m:ctrlPr>
              <w:rPr>
                <w:rFonts w:ascii="Cambria Math" w:hAnsi="Cambria Math" w:cs="Cambria Math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/>
                <w:sz w:val="26"/>
                <w:szCs w:val="26"/>
              </w:rPr>
              <m:t>a</m:t>
            </m:r>
          </m:e>
          <m:sub>
            <m:r>
              <w:rPr>
                <w:rFonts w:ascii="Cambria Math" w:hAnsi="Cambria Math" w:cs="Cambria Math"/>
                <w:sz w:val="26"/>
                <w:szCs w:val="26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Cambria Math"/>
            <w:sz w:val="26"/>
            <w:szCs w:val="26"/>
          </w:rPr>
          <m:t xml:space="preserve">, </m:t>
        </m:r>
        <m:sSub>
          <m:sSubPr>
            <m:ctrlPr>
              <w:rPr>
                <w:rFonts w:ascii="Cambria Math" w:hAnsi="Cambria Math" w:cs="Cambria Math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/>
                <w:sz w:val="26"/>
                <w:szCs w:val="26"/>
              </w:rPr>
              <m:t>r</m:t>
            </m:r>
          </m:e>
          <m:sub>
            <m:r>
              <w:rPr>
                <w:rFonts w:ascii="Cambria Math" w:hAnsi="Cambria Math" w:cs="Cambria Math"/>
                <w:sz w:val="26"/>
                <w:szCs w:val="26"/>
              </w:rPr>
              <m:t>1</m:t>
            </m:r>
          </m:sub>
        </m:sSub>
        <m:r>
          <w:rPr>
            <w:rFonts w:ascii="Cambria Math" w:hAnsi="Cambria Math" w:cs="Cambria Math"/>
            <w:sz w:val="26"/>
            <w:szCs w:val="26"/>
          </w:rPr>
          <m:t xml:space="preserve">, </m:t>
        </m:r>
        <m:sSub>
          <m:sSubPr>
            <m:ctrlPr>
              <w:rPr>
                <w:rFonts w:ascii="Cambria Math" w:hAnsi="Cambria Math" w:cs="Cambria Math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/>
                <w:sz w:val="26"/>
                <w:szCs w:val="26"/>
              </w:rPr>
              <m:t>s</m:t>
            </m:r>
          </m:e>
          <m:sub>
            <m:r>
              <w:rPr>
                <w:rFonts w:ascii="Cambria Math" w:hAnsi="Cambria Math" w:cs="Cambria Math"/>
                <w:sz w:val="26"/>
                <w:szCs w:val="26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Cambria Math"/>
            <w:sz w:val="26"/>
            <w:szCs w:val="26"/>
          </w:rPr>
          <m:t>,</m:t>
        </m:r>
        <m:sSub>
          <m:sSubPr>
            <m:ctrlPr>
              <w:rPr>
                <w:rFonts w:ascii="Cambria Math" w:hAnsi="Cambria Math" w:cs="Cambria Math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/>
                <w:sz w:val="26"/>
                <w:szCs w:val="26"/>
              </w:rPr>
              <m:t>a</m:t>
            </m:r>
          </m:e>
          <m:sub>
            <m:r>
              <w:rPr>
                <w:rFonts w:ascii="Cambria Math" w:hAnsi="Cambria Math" w:cs="Cambria Math"/>
                <w:sz w:val="26"/>
                <w:szCs w:val="26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Cambria Math"/>
            <w:sz w:val="26"/>
            <w:szCs w:val="26"/>
          </w:rPr>
          <m:t xml:space="preserve">, </m:t>
        </m:r>
        <m:sSub>
          <m:sSubPr>
            <m:ctrlPr>
              <w:rPr>
                <w:rFonts w:ascii="Cambria Math" w:hAnsi="Cambria Math" w:cs="Cambria Math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/>
                <w:sz w:val="26"/>
                <w:szCs w:val="26"/>
              </w:rPr>
              <m:t>r</m:t>
            </m:r>
          </m:e>
          <m:sub>
            <m:r>
              <w:rPr>
                <w:rFonts w:ascii="Cambria Math" w:hAnsi="Cambria Math" w:cs="Cambria Math"/>
                <w:sz w:val="26"/>
                <w:szCs w:val="26"/>
              </w:rPr>
              <m:t>2</m:t>
            </m:r>
          </m:sub>
        </m:sSub>
        <m:r>
          <w:rPr>
            <w:rFonts w:ascii="Cambria Math" w:hAnsi="Cambria Math" w:cs="Cambria Math"/>
            <w:sz w:val="26"/>
            <w:szCs w:val="26"/>
          </w:rPr>
          <m:t xml:space="preserve">, </m:t>
        </m:r>
        <m:sSub>
          <m:sSubPr>
            <m:ctrlPr>
              <w:rPr>
                <w:rFonts w:ascii="Cambria Math" w:hAnsi="Cambria Math" w:cs="Cambria Math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/>
                <w:sz w:val="26"/>
                <w:szCs w:val="26"/>
              </w:rPr>
              <m:t>s</m:t>
            </m:r>
          </m:e>
          <m:sub>
            <m:r>
              <w:rPr>
                <w:rFonts w:ascii="Cambria Math" w:hAnsi="Cambria Math" w:cs="Cambria Math"/>
                <w:sz w:val="26"/>
                <w:szCs w:val="26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Cambria Math"/>
            <w:sz w:val="26"/>
            <w:szCs w:val="26"/>
          </w:rPr>
          <m:t>,</m:t>
        </m:r>
        <m:sSub>
          <m:sSubPr>
            <m:ctrlPr>
              <w:rPr>
                <w:rFonts w:ascii="Cambria Math" w:hAnsi="Cambria Math" w:cs="Cambria Math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/>
                <w:sz w:val="26"/>
                <w:szCs w:val="26"/>
              </w:rPr>
              <m:t>a</m:t>
            </m:r>
          </m:e>
          <m:sub>
            <m:r>
              <w:rPr>
                <w:rFonts w:ascii="Cambria Math" w:hAnsi="Cambria Math" w:cs="Cambria Math"/>
                <w:sz w:val="26"/>
                <w:szCs w:val="26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Cambria Math"/>
            <w:sz w:val="26"/>
            <w:szCs w:val="26"/>
          </w:rPr>
          <m:t xml:space="preserve">, </m:t>
        </m:r>
        <m:sSub>
          <m:sSubPr>
            <m:ctrlPr>
              <w:rPr>
                <w:rFonts w:ascii="Cambria Math" w:hAnsi="Cambria Math" w:cs="Cambria Math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/>
                <w:sz w:val="26"/>
                <w:szCs w:val="26"/>
              </w:rPr>
              <m:t>r</m:t>
            </m:r>
          </m:e>
          <m:sub>
            <m:r>
              <w:rPr>
                <w:rFonts w:ascii="Cambria Math" w:hAnsi="Cambria Math" w:cs="Cambria Math"/>
                <w:sz w:val="26"/>
                <w:szCs w:val="26"/>
              </w:rPr>
              <m:t>3</m:t>
            </m:r>
          </m:sub>
        </m:sSub>
        <m:r>
          <w:rPr>
            <w:rFonts w:ascii="Cambria Math" w:hAnsi="Cambria Math" w:cs="Cambria Math"/>
            <w:sz w:val="26"/>
            <w:szCs w:val="26"/>
          </w:rPr>
          <m:t>…</m:t>
        </m:r>
      </m:oMath>
      <w:r w:rsidR="00434186">
        <w:rPr>
          <w:sz w:val="26"/>
          <w:szCs w:val="26"/>
        </w:rPr>
        <w:t>)</w:t>
      </w:r>
      <w:r w:rsidR="00B04167">
        <w:rPr>
          <w:sz w:val="26"/>
          <w:szCs w:val="26"/>
        </w:rPr>
        <w:t xml:space="preserve"> </w:t>
      </w:r>
      <w:r w:rsidR="00B04167" w:rsidRPr="00B04167">
        <w:t>gdzie</w:t>
      </w:r>
      <w:r w:rsidR="00B04167">
        <w:rPr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hAnsi="Cambria Math" w:cs="Cambria Math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/>
                <w:sz w:val="26"/>
                <w:szCs w:val="26"/>
              </w:rPr>
              <m:t>s</m:t>
            </m:r>
          </m:e>
          <m:sub>
            <m:r>
              <w:rPr>
                <w:rFonts w:ascii="Cambria Math" w:hAnsi="Cambria Math" w:cs="Cambria Math"/>
                <w:sz w:val="26"/>
                <w:szCs w:val="26"/>
              </w:rPr>
              <m:t>t</m:t>
            </m:r>
          </m:sub>
        </m:sSub>
      </m:oMath>
      <w:r w:rsidR="00B04167">
        <w:rPr>
          <w:sz w:val="26"/>
          <w:szCs w:val="26"/>
        </w:rPr>
        <w:t xml:space="preserve"> </w:t>
      </w:r>
      <w:r w:rsidR="00B04167" w:rsidRPr="00B04167">
        <w:t>– stan w czasie t</w:t>
      </w:r>
      <w:r w:rsidR="00B04167">
        <w:t xml:space="preserve">, </w:t>
      </w:r>
      <w:r w:rsidR="00B04167">
        <w:br/>
      </w:r>
      <m:oMath>
        <m:sSub>
          <m:sSubPr>
            <m:ctrlPr>
              <w:rPr>
                <w:rFonts w:ascii="Cambria Math" w:hAnsi="Cambria Math" w:cs="Cambria Math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/>
                <w:sz w:val="26"/>
                <w:szCs w:val="26"/>
              </w:rPr>
              <m:t>a</m:t>
            </m:r>
          </m:e>
          <m:sub>
            <m:r>
              <w:rPr>
                <w:rFonts w:ascii="Cambria Math" w:hAnsi="Cambria Math" w:cs="Cambria Math"/>
                <w:sz w:val="26"/>
                <w:szCs w:val="26"/>
              </w:rPr>
              <m:t>t</m:t>
            </m:r>
          </m:sub>
        </m:sSub>
      </m:oMath>
      <w:r w:rsidR="00B04167">
        <w:rPr>
          <w:sz w:val="26"/>
          <w:szCs w:val="26"/>
        </w:rPr>
        <w:t xml:space="preserve"> </w:t>
      </w:r>
      <w:r w:rsidR="00B04167" w:rsidRPr="00B04167">
        <w:t xml:space="preserve">– </w:t>
      </w:r>
      <w:r w:rsidR="00B04167">
        <w:t>akcja,</w:t>
      </w:r>
      <w:r w:rsidR="00B04167">
        <w:rPr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hAnsi="Cambria Math" w:cs="Cambria Math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/>
                <w:sz w:val="26"/>
                <w:szCs w:val="26"/>
              </w:rPr>
              <m:t>r</m:t>
            </m:r>
          </m:e>
          <m:sub>
            <m:r>
              <w:rPr>
                <w:rFonts w:ascii="Cambria Math" w:hAnsi="Cambria Math" w:cs="Cambria Math"/>
                <w:sz w:val="26"/>
                <w:szCs w:val="26"/>
              </w:rPr>
              <m:t>t</m:t>
            </m:r>
          </m:sub>
        </m:sSub>
      </m:oMath>
      <w:r w:rsidR="00B04167">
        <w:rPr>
          <w:sz w:val="26"/>
          <w:szCs w:val="26"/>
        </w:rPr>
        <w:t xml:space="preserve"> </w:t>
      </w:r>
      <w:r w:rsidR="00B04167" w:rsidRPr="00B04167">
        <w:t xml:space="preserve">– </w:t>
      </w:r>
      <w:r w:rsidR="00B04167">
        <w:t>nagroda.</w:t>
      </w:r>
    </w:p>
    <w:p w:rsidR="00842BE0" w:rsidRPr="00842BE0" w:rsidRDefault="00842BE0" w:rsidP="00B50A17">
      <w:pPr>
        <w:ind w:firstLine="0"/>
        <w:rPr>
          <w:rFonts w:eastAsia="Calibri"/>
        </w:rPr>
      </w:pPr>
      <w:r>
        <w:rPr>
          <w:b/>
        </w:rPr>
        <w:t>Bufor doświadczeń</w:t>
      </w:r>
      <w:r>
        <w:t xml:space="preserve"> - Wiele algorytmów optymalizacyjnych zakłada, że próbki są niezależne i identycznie rozłożone. Pobieranie doświadczeń w sposób sekwencyjny, powoduje jednak, że sąsiednie stany są ze sobą ściśle skorelowane. Dodatkowo, aby efektywnie wykorzystać optymalizację sprzętową, istotne jest stosowanie </w:t>
      </w:r>
      <w:proofErr w:type="spellStart"/>
      <w:r>
        <w:t>batchy</w:t>
      </w:r>
      <w:proofErr w:type="spellEnd"/>
      <w:r>
        <w:t xml:space="preserve">, a więc zestawów doświadczeń </w:t>
      </w:r>
      <w:r>
        <w:lastRenderedPageBreak/>
        <w:t xml:space="preserve">przetwarzanych w jednej iteracji algorytmu. W celu rozwiązania tego problemu można zastosować bufor powtórek. Jest to skończony bufor o ograniczonym rozmiarze przechowujący </w:t>
      </w:r>
      <w:proofErr w:type="spellStart"/>
      <w:r>
        <w:t>krotki</w:t>
      </w:r>
      <w:proofErr w:type="spellEnd"/>
      <w:r>
        <w:t xml:space="preserve"> (</w:t>
      </w:r>
      <m:oMath>
        <m:sSub>
          <m:sSubPr>
            <m:ctrlPr>
              <w:rPr>
                <w:rFonts w:ascii="Cambria Math" w:hAnsi="Cambria Math" w:cs="Cambria Math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/>
                <w:sz w:val="26"/>
                <w:szCs w:val="26"/>
              </w:rPr>
              <m:t>s</m:t>
            </m:r>
          </m:e>
          <m:sub>
            <m:r>
              <w:rPr>
                <w:rFonts w:ascii="Cambria Math" w:hAnsi="Cambria Math" w:cs="Cambria Math"/>
                <w:sz w:val="26"/>
                <w:szCs w:val="26"/>
              </w:rPr>
              <m:t>t</m:t>
            </m:r>
          </m:sub>
        </m:sSub>
        <m:r>
          <m:rPr>
            <m:sty m:val="p"/>
          </m:rPr>
          <w:rPr>
            <w:rFonts w:ascii="Cambria Math" w:hAnsi="Cambria Math" w:cs="Cambria Math"/>
            <w:sz w:val="26"/>
            <w:szCs w:val="26"/>
          </w:rPr>
          <m:t>,</m:t>
        </m:r>
        <m:sSub>
          <m:sSubPr>
            <m:ctrlPr>
              <w:rPr>
                <w:rFonts w:ascii="Cambria Math" w:hAnsi="Cambria Math" w:cs="Cambria Math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/>
                <w:sz w:val="26"/>
                <w:szCs w:val="26"/>
              </w:rPr>
              <m:t>a</m:t>
            </m:r>
          </m:e>
          <m:sub>
            <m:r>
              <w:rPr>
                <w:rFonts w:ascii="Cambria Math" w:hAnsi="Cambria Math" w:cs="Cambria Math"/>
                <w:sz w:val="26"/>
                <w:szCs w:val="26"/>
              </w:rPr>
              <m:t>t</m:t>
            </m:r>
          </m:sub>
        </m:sSub>
        <m:r>
          <m:rPr>
            <m:sty m:val="p"/>
          </m:rPr>
          <w:rPr>
            <w:rFonts w:ascii="Cambria Math" w:hAnsi="Cambria Math" w:cs="Cambria Math"/>
            <w:sz w:val="26"/>
            <w:szCs w:val="26"/>
          </w:rPr>
          <m:t xml:space="preserve">, </m:t>
        </m:r>
        <m:sSub>
          <m:sSubPr>
            <m:ctrlPr>
              <w:rPr>
                <w:rFonts w:ascii="Cambria Math" w:hAnsi="Cambria Math" w:cs="Cambria Math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/>
                <w:sz w:val="26"/>
                <w:szCs w:val="26"/>
              </w:rPr>
              <m:t>r</m:t>
            </m:r>
          </m:e>
          <m:sub>
            <m:r>
              <w:rPr>
                <w:rFonts w:ascii="Cambria Math" w:hAnsi="Cambria Math" w:cs="Cambria Math"/>
                <w:sz w:val="26"/>
                <w:szCs w:val="26"/>
              </w:rPr>
              <m:t>t</m:t>
            </m:r>
          </m:sub>
        </m:sSub>
        <m:r>
          <w:rPr>
            <w:rFonts w:ascii="Cambria Math" w:hAnsi="Cambria Math" w:cs="Cambria Math"/>
            <w:sz w:val="26"/>
            <w:szCs w:val="26"/>
          </w:rPr>
          <m:t xml:space="preserve">, </m:t>
        </m:r>
        <m:sSub>
          <m:sSubPr>
            <m:ctrlPr>
              <w:rPr>
                <w:rFonts w:ascii="Cambria Math" w:hAnsi="Cambria Math" w:cs="Cambria Math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/>
                <w:sz w:val="26"/>
                <w:szCs w:val="26"/>
              </w:rPr>
              <m:t>s</m:t>
            </m:r>
          </m:e>
          <m:sub>
            <m:r>
              <w:rPr>
                <w:rFonts w:ascii="Cambria Math" w:hAnsi="Cambria Math" w:cs="Cambria Math"/>
                <w:sz w:val="26"/>
                <w:szCs w:val="26"/>
              </w:rPr>
              <m:t>t+1</m:t>
            </m:r>
          </m:sub>
        </m:sSub>
      </m:oMath>
      <w:r>
        <w:t xml:space="preserve">). Pobieranie zestawów np. w sposób losowy zapewnia niezależność próbek wymaganą między innymi w optymalizacji sieci neuronowych. </w:t>
      </w:r>
      <w:r>
        <w:fldChar w:fldCharType="begin"/>
      </w:r>
      <w:r>
        <w:instrText xml:space="preserve"> REF _Ref167454236 \r \h </w:instrText>
      </w:r>
      <w:r>
        <w:fldChar w:fldCharType="separate"/>
      </w:r>
      <w:r w:rsidR="00053BA9">
        <w:t>[24]</w:t>
      </w:r>
      <w:r>
        <w:fldChar w:fldCharType="end"/>
      </w:r>
    </w:p>
    <w:p w:rsidR="008E7A0D" w:rsidRDefault="008E7A0D" w:rsidP="00B50A17">
      <w:pPr>
        <w:ind w:firstLine="0"/>
      </w:pPr>
      <w:r>
        <w:rPr>
          <w:b/>
        </w:rPr>
        <w:t xml:space="preserve">Polityka – </w:t>
      </w:r>
      <w:r>
        <w:t xml:space="preserve">funkcja mapująca obserwacje ze środowiska na akcje. </w:t>
      </w:r>
      <w:r w:rsidR="00A03B4B">
        <w:t xml:space="preserve">Ma za zadanie zdefiniować zachowanie agenta w sytuacjach, w jakich może znaleźć się środowisko. Znalezienie odpowiedniej polityki jest celem uczenia ze wzmocnieniem. Może być definiowana zarówno deterministycznie, jak i stochastycznie. </w:t>
      </w:r>
    </w:p>
    <w:p w:rsidR="0042039A" w:rsidRDefault="0042039A" w:rsidP="00B50A17">
      <w:pPr>
        <w:ind w:firstLine="0"/>
      </w:pPr>
      <w:r w:rsidRPr="0042039A">
        <w:rPr>
          <w:b/>
        </w:rPr>
        <w:t>Stop</w:t>
      </w:r>
      <w:r w:rsidR="00B50A17">
        <w:rPr>
          <w:b/>
        </w:rPr>
        <w:t>a</w:t>
      </w:r>
      <w:r w:rsidRPr="0042039A">
        <w:rPr>
          <w:b/>
        </w:rPr>
        <w:t xml:space="preserve"> dyskontow</w:t>
      </w:r>
      <w:r w:rsidR="00B50A17">
        <w:rPr>
          <w:b/>
        </w:rPr>
        <w:t>a</w:t>
      </w:r>
      <w:r w:rsidR="00B50A17">
        <w:t xml:space="preserve"> – współczynnik </w:t>
      </w:r>
      <w:r>
        <w:t xml:space="preserve">określający relację między natychmiastową nagrodą, a przewidywaną sumą przyszłych nagród.  Wzór (1.1) wskazuje </w:t>
      </w:r>
      <w:r w:rsidR="0005324E">
        <w:t xml:space="preserve">typowe </w:t>
      </w:r>
      <w:r>
        <w:t>za</w:t>
      </w:r>
      <w:r w:rsidR="0005324E">
        <w:t>stosowanie</w:t>
      </w:r>
      <w:r>
        <w:t>:</w:t>
      </w:r>
    </w:p>
    <w:p w:rsidR="0042039A" w:rsidRDefault="0042039A" w:rsidP="0042039A"/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0"/>
        <w:gridCol w:w="3020"/>
        <w:gridCol w:w="3021"/>
      </w:tblGrid>
      <w:tr w:rsidR="0042039A" w:rsidTr="003E31A1">
        <w:tc>
          <w:tcPr>
            <w:tcW w:w="3020" w:type="dxa"/>
          </w:tcPr>
          <w:p w:rsidR="0042039A" w:rsidRDefault="0042039A" w:rsidP="003E31A1">
            <w:pPr>
              <w:rPr>
                <w:rFonts w:eastAsia="Calibri"/>
              </w:rPr>
            </w:pPr>
          </w:p>
        </w:tc>
        <w:tc>
          <w:tcPr>
            <w:tcW w:w="3020" w:type="dxa"/>
          </w:tcPr>
          <w:p w:rsidR="0042039A" w:rsidRDefault="0078287F" w:rsidP="00D86EE9">
            <w:pPr>
              <w:rPr>
                <w:rFonts w:eastAsia="Calibri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eastAsia="Calibri" w:hAnsi="Cambria Math"/>
                      </w:rPr>
                      <m:t>t</m:t>
                    </m:r>
                  </m:sub>
                </m:sSub>
                <m:r>
                  <w:rPr>
                    <w:rFonts w:ascii="Cambria Math" w:eastAsia="Calibri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="Calibri" w:hAnsi="Cambria Math"/>
                      </w:rPr>
                      <m:t>k=0</m:t>
                    </m:r>
                  </m:sub>
                  <m:sup>
                    <m:r>
                      <w:rPr>
                        <w:rFonts w:ascii="Cambria Math" w:eastAsia="Calibri" w:hAnsi="Cambria Math"/>
                      </w:rPr>
                      <m:t>∞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="Calibri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/>
                          </w:rPr>
                          <m:t>γ</m:t>
                        </m:r>
                      </m:e>
                      <m:sup>
                        <m:r>
                          <w:rPr>
                            <w:rFonts w:ascii="Cambria Math" w:eastAsia="Calibri" w:hAnsi="Cambria Math"/>
                          </w:rPr>
                          <m:t>k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="Calibri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libri" w:hAnsi="Cambria Math"/>
                          </w:rPr>
                          <m:t>t+k+1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3021" w:type="dxa"/>
            <w:vAlign w:val="center"/>
          </w:tcPr>
          <w:p w:rsidR="0042039A" w:rsidRDefault="0042039A" w:rsidP="003E31A1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(1.1)</w:t>
            </w:r>
          </w:p>
        </w:tc>
      </w:tr>
    </w:tbl>
    <w:p w:rsidR="0042039A" w:rsidRPr="00E173D7" w:rsidRDefault="0042039A" w:rsidP="0042039A">
      <w:pPr>
        <w:rPr>
          <w:rFonts w:eastAsia="Calibri"/>
        </w:rPr>
      </w:pPr>
    </w:p>
    <w:p w:rsidR="0042039A" w:rsidRDefault="0042039A" w:rsidP="0042039A">
      <w:pPr>
        <w:rPr>
          <w:rFonts w:eastAsia="Calibri"/>
        </w:rPr>
      </w:pPr>
      <w:r>
        <w:rPr>
          <w:rFonts w:eastAsia="Calibri"/>
        </w:rPr>
        <w:t>Gdzie:</w:t>
      </w:r>
    </w:p>
    <w:p w:rsidR="0042039A" w:rsidRDefault="0078287F" w:rsidP="0042039A">
      <w:pPr>
        <w:pStyle w:val="Akapitzlist"/>
        <w:numPr>
          <w:ilvl w:val="0"/>
          <w:numId w:val="3"/>
        </w:numPr>
        <w:rPr>
          <w:rFonts w:eastAsia="Calibri"/>
        </w:rPr>
      </w:pPr>
      <m:oMath>
        <m:sSub>
          <m:sSubPr>
            <m:ctrlPr>
              <w:rPr>
                <w:rFonts w:ascii="Cambria Math" w:eastAsia="Calibri" w:hAnsi="Cambria Math"/>
                <w:i/>
              </w:rPr>
            </m:ctrlPr>
          </m:sSubPr>
          <m:e>
            <m:r>
              <w:rPr>
                <w:rFonts w:ascii="Cambria Math" w:eastAsia="Calibri" w:hAnsi="Cambria Math"/>
              </w:rPr>
              <m:t>G</m:t>
            </m:r>
          </m:e>
          <m:sub>
            <m:r>
              <w:rPr>
                <w:rFonts w:ascii="Cambria Math" w:eastAsia="Calibri" w:hAnsi="Cambria Math"/>
              </w:rPr>
              <m:t xml:space="preserve"> </m:t>
            </m:r>
          </m:sub>
        </m:sSub>
      </m:oMath>
      <w:r w:rsidR="0042039A" w:rsidRPr="00FE6A13">
        <w:rPr>
          <w:rFonts w:eastAsia="Calibri"/>
        </w:rPr>
        <w:t xml:space="preserve"> – maksymalizowana </w:t>
      </w:r>
      <w:r w:rsidR="0042039A">
        <w:rPr>
          <w:rFonts w:eastAsia="Calibri"/>
        </w:rPr>
        <w:t xml:space="preserve">w procesie uczenia </w:t>
      </w:r>
      <w:r w:rsidR="0042039A" w:rsidRPr="00FE6A13">
        <w:rPr>
          <w:rFonts w:eastAsia="Calibri"/>
        </w:rPr>
        <w:t xml:space="preserve">wartość </w:t>
      </w:r>
      <w:r w:rsidR="0042039A">
        <w:rPr>
          <w:rFonts w:eastAsia="Calibri"/>
        </w:rPr>
        <w:t>sumy nagród</w:t>
      </w:r>
      <w:r w:rsidR="0005324E">
        <w:rPr>
          <w:rFonts w:eastAsia="Calibri"/>
        </w:rPr>
        <w:t xml:space="preserve"> oceniająca korzyść z wykonania danej akcji</w:t>
      </w:r>
      <w:r w:rsidR="00FB6CF7">
        <w:rPr>
          <w:rFonts w:eastAsia="Calibri"/>
        </w:rPr>
        <w:t>, nazywana również zwrotem</w:t>
      </w:r>
    </w:p>
    <w:p w:rsidR="0042039A" w:rsidRPr="00FE6A13" w:rsidRDefault="0042039A" w:rsidP="0042039A">
      <w:pPr>
        <w:pStyle w:val="Akapitzlist"/>
        <w:numPr>
          <w:ilvl w:val="0"/>
          <w:numId w:val="3"/>
        </w:numPr>
        <w:rPr>
          <w:rFonts w:eastAsia="Calibri"/>
        </w:rPr>
      </w:pPr>
      <m:oMath>
        <m:r>
          <w:rPr>
            <w:rFonts w:ascii="Cambria Math" w:eastAsia="Calibri" w:hAnsi="Cambria Math"/>
          </w:rPr>
          <m:t xml:space="preserve">t- </m:t>
        </m:r>
      </m:oMath>
      <w:r>
        <w:rPr>
          <w:rFonts w:eastAsia="Calibri"/>
        </w:rPr>
        <w:t>numer stanu, dla którego wyznaczamy wartość sumy nagród</w:t>
      </w:r>
    </w:p>
    <w:p w:rsidR="0042039A" w:rsidRDefault="0042039A" w:rsidP="0042039A">
      <w:pPr>
        <w:pStyle w:val="Akapitzlist"/>
        <w:numPr>
          <w:ilvl w:val="0"/>
          <w:numId w:val="3"/>
        </w:numPr>
        <w:rPr>
          <w:rFonts w:eastAsia="Calibri"/>
        </w:rPr>
      </w:pPr>
      <m:oMath>
        <m:r>
          <w:rPr>
            <w:rFonts w:ascii="Cambria Math" w:eastAsia="Calibri" w:hAnsi="Cambria Math"/>
          </w:rPr>
          <m:t>γ</m:t>
        </m:r>
      </m:oMath>
      <w:r w:rsidRPr="00FE6A13">
        <w:rPr>
          <w:rFonts w:eastAsia="Calibri"/>
        </w:rPr>
        <w:t xml:space="preserve"> – stopa dyskontowa, wartość pomiędzy   </w:t>
      </w:r>
      <m:oMath>
        <m:r>
          <w:rPr>
            <w:rFonts w:ascii="Cambria Math" w:eastAsia="Calibri" w:hAnsi="Cambria Math"/>
          </w:rPr>
          <m:t>0&lt;γ&lt;1</m:t>
        </m:r>
      </m:oMath>
      <w:r w:rsidRPr="00FE6A13">
        <w:rPr>
          <w:rFonts w:eastAsia="Calibri"/>
        </w:rPr>
        <w:t xml:space="preserve"> zapewnia, że każdy następny przewidywany stan, ma mniejsze znaczenie względem natychmiastowej nagrody</w:t>
      </w:r>
    </w:p>
    <w:p w:rsidR="0042039A" w:rsidRDefault="0042039A" w:rsidP="0042039A">
      <w:pPr>
        <w:pStyle w:val="Akapitzlist"/>
        <w:numPr>
          <w:ilvl w:val="0"/>
          <w:numId w:val="3"/>
        </w:numPr>
        <w:rPr>
          <w:rFonts w:eastAsia="Calibri"/>
        </w:rPr>
      </w:pPr>
      <m:oMath>
        <m:r>
          <w:rPr>
            <w:rFonts w:ascii="Cambria Math" w:eastAsia="Calibri" w:hAnsi="Cambria Math"/>
          </w:rPr>
          <m:t>k</m:t>
        </m:r>
      </m:oMath>
      <w:r>
        <w:rPr>
          <w:rFonts w:eastAsia="Calibri"/>
        </w:rPr>
        <w:t xml:space="preserve"> – numer przyszłego przewidywanego stanu</w:t>
      </w:r>
    </w:p>
    <w:p w:rsidR="0042039A" w:rsidRPr="00FE6A13" w:rsidRDefault="0078287F" w:rsidP="0042039A">
      <w:pPr>
        <w:pStyle w:val="Akapitzlist"/>
        <w:numPr>
          <w:ilvl w:val="0"/>
          <w:numId w:val="3"/>
        </w:numPr>
        <w:rPr>
          <w:rFonts w:eastAsia="Calibri"/>
        </w:rPr>
      </w:pPr>
      <m:oMath>
        <m:sSub>
          <m:sSubPr>
            <m:ctrlPr>
              <w:rPr>
                <w:rFonts w:ascii="Cambria Math" w:eastAsia="Calibri" w:hAnsi="Cambria Math"/>
                <w:i/>
              </w:rPr>
            </m:ctrlPr>
          </m:sSubPr>
          <m:e>
            <m:r>
              <w:rPr>
                <w:rFonts w:ascii="Cambria Math" w:eastAsia="Calibri" w:hAnsi="Cambria Math"/>
              </w:rPr>
              <m:t>r</m:t>
            </m:r>
          </m:e>
          <m:sub>
            <m:r>
              <w:rPr>
                <w:rFonts w:ascii="Cambria Math" w:eastAsia="Calibri" w:hAnsi="Cambria Math"/>
              </w:rPr>
              <m:t>t+k+1</m:t>
            </m:r>
          </m:sub>
        </m:sSub>
      </m:oMath>
      <w:r w:rsidR="0042039A">
        <w:rPr>
          <w:rFonts w:eastAsia="Calibri"/>
        </w:rPr>
        <w:t xml:space="preserve"> –</w:t>
      </w:r>
      <w:r w:rsidR="00B04167">
        <w:rPr>
          <w:rFonts w:eastAsia="Calibri"/>
        </w:rPr>
        <w:t xml:space="preserve"> </w:t>
      </w:r>
      <w:r w:rsidR="0042039A">
        <w:rPr>
          <w:rFonts w:eastAsia="Calibri"/>
        </w:rPr>
        <w:t xml:space="preserve">nagroda </w:t>
      </w:r>
    </w:p>
    <w:p w:rsidR="005B1021" w:rsidRDefault="005B1021" w:rsidP="000C2F2F">
      <w:pPr>
        <w:pStyle w:val="Nagwek2"/>
        <w:ind w:left="360"/>
      </w:pPr>
    </w:p>
    <w:p w:rsidR="005B1021" w:rsidRDefault="005B1021" w:rsidP="005B1021">
      <w:pPr>
        <w:pStyle w:val="Nagwek2"/>
        <w:numPr>
          <w:ilvl w:val="1"/>
          <w:numId w:val="20"/>
        </w:numPr>
      </w:pPr>
      <w:bookmarkStart w:id="6" w:name="_Toc170735940"/>
      <w:r>
        <w:t xml:space="preserve">Proces decyzyjny </w:t>
      </w:r>
      <w:proofErr w:type="spellStart"/>
      <w:r>
        <w:t>Markova</w:t>
      </w:r>
      <w:bookmarkEnd w:id="6"/>
      <w:proofErr w:type="spellEnd"/>
    </w:p>
    <w:p w:rsidR="0032293B" w:rsidRDefault="0032293B" w:rsidP="005B1021">
      <w:r>
        <w:t xml:space="preserve">U podstaw paradygmatu uczenia ze wzmocnieniem leży proces decyzyjny </w:t>
      </w:r>
      <w:proofErr w:type="spellStart"/>
      <w:r>
        <w:t>Markova</w:t>
      </w:r>
      <w:proofErr w:type="spellEnd"/>
      <w:r w:rsidR="00D86EE9">
        <w:t xml:space="preserve"> (</w:t>
      </w:r>
      <w:proofErr w:type="spellStart"/>
      <w:r w:rsidR="00D86EE9" w:rsidRPr="00D86EE9">
        <w:t>Markov</w:t>
      </w:r>
      <w:proofErr w:type="spellEnd"/>
      <w:r w:rsidR="00D86EE9" w:rsidRPr="00D86EE9">
        <w:t xml:space="preserve"> </w:t>
      </w:r>
      <w:proofErr w:type="spellStart"/>
      <w:r w:rsidR="00D86EE9" w:rsidRPr="00D86EE9">
        <w:t>Decision</w:t>
      </w:r>
      <w:proofErr w:type="spellEnd"/>
      <w:r w:rsidR="00D86EE9" w:rsidRPr="00D86EE9">
        <w:t xml:space="preserve"> </w:t>
      </w:r>
      <w:proofErr w:type="spellStart"/>
      <w:r w:rsidR="00D86EE9" w:rsidRPr="00D86EE9">
        <w:t>Process</w:t>
      </w:r>
      <w:proofErr w:type="spellEnd"/>
      <w:r w:rsidR="00D86EE9" w:rsidRPr="00D86EE9">
        <w:t>, MDP</w:t>
      </w:r>
      <w:r w:rsidR="00D86EE9">
        <w:t>)</w:t>
      </w:r>
      <w:r>
        <w:t xml:space="preserve">, z pomocą którego można formalnie zdefiniować wiele </w:t>
      </w:r>
      <w:r w:rsidR="00D86EE9">
        <w:t xml:space="preserve">badanych w tej dziedzinie problemów. Mając na uwadze elementy wymienione w poprzednim podrozdziale warto omówić cechy takiego procesu. </w:t>
      </w:r>
    </w:p>
    <w:p w:rsidR="005B1021" w:rsidRDefault="00D86EE9" w:rsidP="00B04167">
      <w:pPr>
        <w:ind w:firstLine="0"/>
      </w:pPr>
      <w:r>
        <w:t xml:space="preserve">Proces decyzyjny </w:t>
      </w:r>
      <w:proofErr w:type="spellStart"/>
      <w:r>
        <w:t>Markova</w:t>
      </w:r>
      <w:proofErr w:type="spellEnd"/>
      <w:r>
        <w:t xml:space="preserve"> jest zdefiniowany jako piątka (</w:t>
      </w:r>
      <w:r>
        <w:rPr>
          <w:rFonts w:ascii="Cambria Math" w:hAnsi="Cambria Math" w:cs="Cambria Math"/>
        </w:rPr>
        <w:t>𝑆</w:t>
      </w:r>
      <w:r>
        <w:t xml:space="preserve">, </w:t>
      </w:r>
      <w:r>
        <w:rPr>
          <w:rFonts w:ascii="Cambria Math" w:hAnsi="Cambria Math" w:cs="Cambria Math"/>
        </w:rPr>
        <w:t>𝐴</w:t>
      </w:r>
      <w:r>
        <w:t xml:space="preserve">, </w:t>
      </w:r>
      <w:r>
        <w:rPr>
          <w:rFonts w:ascii="Cambria Math" w:hAnsi="Cambria Math" w:cs="Cambria Math"/>
        </w:rPr>
        <w:t>𝒯</w:t>
      </w:r>
      <w:r>
        <w:t xml:space="preserve">, </w:t>
      </w:r>
      <w:r>
        <w:rPr>
          <w:rFonts w:ascii="Cambria Math" w:hAnsi="Cambria Math" w:cs="Cambria Math"/>
        </w:rPr>
        <w:t>𝑟</w:t>
      </w:r>
      <w:r>
        <w:t xml:space="preserve">, </w:t>
      </w:r>
      <w:r>
        <w:rPr>
          <w:rFonts w:ascii="Cambria Math" w:hAnsi="Cambria Math" w:cs="Cambria Math"/>
        </w:rPr>
        <w:t>𝛾</w:t>
      </w:r>
      <w:r>
        <w:t>)</w:t>
      </w:r>
      <w:r w:rsidR="000E158C">
        <w:t xml:space="preserve"> </w:t>
      </w:r>
      <w:r w:rsidR="000E158C">
        <w:fldChar w:fldCharType="begin"/>
      </w:r>
      <w:r w:rsidR="000E158C">
        <w:instrText xml:space="preserve"> REF _Ref167206165 \r \h </w:instrText>
      </w:r>
      <w:r w:rsidR="000E158C">
        <w:fldChar w:fldCharType="separate"/>
      </w:r>
      <w:r w:rsidR="00053BA9">
        <w:t>[16]</w:t>
      </w:r>
      <w:r w:rsidR="000E158C">
        <w:fldChar w:fldCharType="end"/>
      </w:r>
      <w:r>
        <w:t xml:space="preserve">. </w:t>
      </w:r>
    </w:p>
    <w:p w:rsidR="00D30721" w:rsidRDefault="00D30721" w:rsidP="00B04167">
      <w:pPr>
        <w:ind w:firstLine="0"/>
        <w:rPr>
          <w:rStyle w:val="mi"/>
          <w:rFonts w:ascii="Cambria Math" w:hAnsi="Cambria Math" w:cs="Cambria Math"/>
          <w:sz w:val="26"/>
          <w:szCs w:val="26"/>
        </w:rPr>
      </w:pPr>
      <w:r w:rsidRPr="00B04167">
        <w:t>Gdzie</w:t>
      </w:r>
      <w:r>
        <w:rPr>
          <w:rFonts w:ascii="Cambria Math" w:hAnsi="Cambria Math" w:cs="Cambria Math"/>
        </w:rPr>
        <w:t xml:space="preserve">: </w:t>
      </w:r>
    </w:p>
    <w:p w:rsidR="00D30721" w:rsidRPr="00B04167" w:rsidRDefault="00D30721" w:rsidP="00D30721">
      <w:pPr>
        <w:pStyle w:val="Akapitzlist"/>
        <w:numPr>
          <w:ilvl w:val="0"/>
          <w:numId w:val="11"/>
        </w:numPr>
        <w:rPr>
          <w:rFonts w:ascii="Cambria Math" w:hAnsi="Cambria Math" w:cs="Cambria Math"/>
          <w:sz w:val="26"/>
          <w:szCs w:val="26"/>
        </w:rPr>
      </w:pPr>
      <w:r>
        <w:rPr>
          <w:rFonts w:ascii="Cambria Math" w:hAnsi="Cambria Math" w:cs="Cambria Math"/>
        </w:rPr>
        <w:t xml:space="preserve">𝑆 – </w:t>
      </w:r>
      <w:r w:rsidRPr="000E158C">
        <w:t>przestrzeń stanów</w:t>
      </w:r>
    </w:p>
    <w:p w:rsidR="00B04167" w:rsidRPr="00B04167" w:rsidRDefault="00B04167" w:rsidP="00B04167">
      <w:pPr>
        <w:pStyle w:val="Akapitzlist"/>
        <w:numPr>
          <w:ilvl w:val="0"/>
          <w:numId w:val="11"/>
        </w:numPr>
        <w:rPr>
          <w:rFonts w:ascii="Cambria Math" w:hAnsi="Cambria Math" w:cs="Cambria Math"/>
          <w:sz w:val="26"/>
          <w:szCs w:val="26"/>
        </w:rPr>
      </w:pPr>
      <w:r w:rsidRPr="00D30721">
        <w:rPr>
          <w:rStyle w:val="mi"/>
          <w:rFonts w:ascii="Cambria Math" w:hAnsi="Cambria Math" w:cs="Cambria Math"/>
          <w:sz w:val="26"/>
          <w:szCs w:val="26"/>
        </w:rPr>
        <w:t xml:space="preserve">𝐴 – </w:t>
      </w:r>
      <w:r w:rsidRPr="000E158C">
        <w:t>przestrzeń akcji.</w:t>
      </w:r>
      <w:r w:rsidRPr="00D30721">
        <w:rPr>
          <w:rStyle w:val="mi"/>
          <w:rFonts w:ascii="Cambria Math" w:hAnsi="Cambria Math" w:cs="Cambria Math"/>
          <w:sz w:val="26"/>
          <w:szCs w:val="26"/>
        </w:rPr>
        <w:t xml:space="preserve"> </w:t>
      </w:r>
    </w:p>
    <w:p w:rsidR="00D30721" w:rsidRPr="00EF7900" w:rsidRDefault="00D30721" w:rsidP="00D30721">
      <w:pPr>
        <w:pStyle w:val="Akapitzlist"/>
        <w:numPr>
          <w:ilvl w:val="0"/>
          <w:numId w:val="11"/>
        </w:numPr>
        <w:rPr>
          <w:rFonts w:ascii="Cambria Math" w:hAnsi="Cambria Math" w:cs="Cambria Math"/>
          <w:sz w:val="26"/>
          <w:szCs w:val="26"/>
        </w:rPr>
      </w:pPr>
      <w:r>
        <w:rPr>
          <w:rFonts w:ascii="Cambria Math" w:hAnsi="Cambria Math" w:cs="Cambria Math"/>
        </w:rPr>
        <w:lastRenderedPageBreak/>
        <w:t>𝒯</w:t>
      </w:r>
      <w:r w:rsidR="00EF7900">
        <w:rPr>
          <w:rFonts w:ascii="Cambria Math" w:hAnsi="Cambria Math" w:cs="Cambria Math"/>
        </w:rPr>
        <w:t xml:space="preserve"> – </w:t>
      </w:r>
      <w:r w:rsidR="00EF7900" w:rsidRPr="000E158C">
        <w:t>dynamika przejść -  model systemu, który opisuje zasady rządzące przejściami z</w:t>
      </w:r>
      <w:r w:rsidR="00EF7900">
        <w:t xml:space="preserve"> jednego stanu do drugiego. </w:t>
      </w:r>
      <w:r w:rsidR="00EF7900">
        <w:rPr>
          <w:rFonts w:ascii="Cambria Math" w:hAnsi="Cambria Math" w:cs="Cambria Math"/>
        </w:rPr>
        <w:t>(</w:t>
      </w:r>
      <w:r w:rsidR="00EF7900">
        <w:t xml:space="preserve">W stanie </w:t>
      </w:r>
      <w:r w:rsidR="00EF7900">
        <w:rPr>
          <w:rFonts w:ascii="Cambria Math" w:hAnsi="Cambria Math" w:cs="Cambria Math"/>
        </w:rPr>
        <w:t>𝑠</w:t>
      </w:r>
      <w:r w:rsidR="00EF7900" w:rsidRPr="00EF7900">
        <w:rPr>
          <w:rFonts w:ascii="Cambria Math" w:hAnsi="Cambria Math" w:cs="Cambria Math"/>
          <w:vertAlign w:val="subscript"/>
        </w:rPr>
        <w:t>𝑡</w:t>
      </w:r>
      <w:r w:rsidR="00EF7900">
        <w:t xml:space="preserve"> podejmowana jest akcja </w:t>
      </w:r>
      <w:r w:rsidR="00EF7900">
        <w:rPr>
          <w:rFonts w:ascii="Cambria Math" w:hAnsi="Cambria Math" w:cs="Cambria Math"/>
        </w:rPr>
        <w:t>𝑎</w:t>
      </w:r>
      <w:r w:rsidR="00EF7900" w:rsidRPr="00EF7900">
        <w:rPr>
          <w:rFonts w:ascii="Cambria Math" w:hAnsi="Cambria Math" w:cs="Cambria Math"/>
          <w:vertAlign w:val="subscript"/>
        </w:rPr>
        <w:t>𝑡</w:t>
      </w:r>
      <w:r w:rsidR="00EF7900">
        <w:t xml:space="preserve">, </w:t>
      </w:r>
      <w:r w:rsidR="00EF7900">
        <w:br/>
        <w:t xml:space="preserve">która </w:t>
      </w:r>
      <w:r w:rsidR="00523185">
        <w:t>dokonuje przejścia do nowego</w:t>
      </w:r>
      <w:r w:rsidR="00EF7900">
        <w:t xml:space="preserve"> stan</w:t>
      </w:r>
      <w:r w:rsidR="00523185">
        <w:t>u systemu</w:t>
      </w:r>
      <w:r w:rsidR="00EF7900">
        <w:t xml:space="preserve"> </w:t>
      </w:r>
      <w:r w:rsidR="00EF7900">
        <w:rPr>
          <w:rFonts w:ascii="Cambria Math" w:hAnsi="Cambria Math" w:cs="Cambria Math"/>
        </w:rPr>
        <w:t>𝑠</w:t>
      </w:r>
      <w:r w:rsidR="00EF7900" w:rsidRPr="00EF7900">
        <w:rPr>
          <w:rFonts w:ascii="Cambria Math" w:hAnsi="Cambria Math" w:cs="Cambria Math"/>
          <w:vertAlign w:val="subscript"/>
        </w:rPr>
        <w:t>𝑡</w:t>
      </w:r>
      <w:r w:rsidR="00EF7900" w:rsidRPr="00EF7900">
        <w:rPr>
          <w:vertAlign w:val="subscript"/>
        </w:rPr>
        <w:t>+1</w:t>
      </w:r>
      <w:r w:rsidR="00EF7900">
        <w:rPr>
          <w:rFonts w:ascii="Cambria Math" w:hAnsi="Cambria Math" w:cs="Cambria Math"/>
        </w:rPr>
        <w:t>∈𝑆</w:t>
      </w:r>
      <w:r w:rsidR="00EF7900">
        <w:t xml:space="preserve">, zgodnie z dynamiką przejść </w:t>
      </w:r>
      <w:r w:rsidR="00EF7900">
        <w:br/>
        <w:t xml:space="preserve">środowiska </w:t>
      </w:r>
      <w:r w:rsidR="00EF7900">
        <w:rPr>
          <w:rFonts w:ascii="Cambria Math" w:hAnsi="Cambria Math" w:cs="Cambria Math"/>
        </w:rPr>
        <w:t>𝒯</w:t>
      </w:r>
      <w:r w:rsidR="00EF7900">
        <w:t>(</w:t>
      </w:r>
      <w:r w:rsidR="00EF7900">
        <w:rPr>
          <w:rFonts w:ascii="Cambria Math" w:hAnsi="Cambria Math" w:cs="Cambria Math"/>
        </w:rPr>
        <w:t>𝑠</w:t>
      </w:r>
      <w:r w:rsidR="00EF7900" w:rsidRPr="00EF7900">
        <w:rPr>
          <w:rFonts w:ascii="Cambria Math" w:hAnsi="Cambria Math" w:cs="Cambria Math"/>
          <w:vertAlign w:val="subscript"/>
        </w:rPr>
        <w:t>𝑡</w:t>
      </w:r>
      <w:r w:rsidR="00EF7900" w:rsidRPr="00EF7900">
        <w:rPr>
          <w:vertAlign w:val="subscript"/>
        </w:rPr>
        <w:t>+1</w:t>
      </w:r>
      <w:r w:rsidR="00EF7900" w:rsidRPr="00EF7900">
        <w:t>|</w:t>
      </w:r>
      <w:r w:rsidR="00EF7900">
        <w:rPr>
          <w:rFonts w:ascii="Cambria Math" w:hAnsi="Cambria Math" w:cs="Cambria Math"/>
        </w:rPr>
        <w:t>𝑠</w:t>
      </w:r>
      <w:r w:rsidR="00EF7900">
        <w:t xml:space="preserve">, </w:t>
      </w:r>
      <w:r w:rsidR="00EF7900">
        <w:rPr>
          <w:rFonts w:ascii="Cambria Math" w:hAnsi="Cambria Math" w:cs="Cambria Math"/>
        </w:rPr>
        <w:t>𝑎</w:t>
      </w:r>
      <w:r w:rsidR="00EF7900">
        <w:t>).</w:t>
      </w:r>
    </w:p>
    <w:p w:rsidR="00EF7900" w:rsidRPr="00EF7900" w:rsidRDefault="00EF7900" w:rsidP="00EF7900">
      <w:pPr>
        <w:pStyle w:val="Akapitzlist"/>
        <w:numPr>
          <w:ilvl w:val="0"/>
          <w:numId w:val="11"/>
        </w:numPr>
        <w:rPr>
          <w:rFonts w:ascii="Cambria Math" w:hAnsi="Cambria Math" w:cs="Cambria Math"/>
          <w:sz w:val="26"/>
          <w:szCs w:val="26"/>
        </w:rPr>
      </w:pPr>
      <w:r>
        <w:rPr>
          <w:rStyle w:val="mi"/>
          <w:rFonts w:ascii="Cambria Math" w:hAnsi="Cambria Math" w:cs="Cambria Math"/>
          <w:sz w:val="26"/>
          <w:szCs w:val="26"/>
        </w:rPr>
        <w:t>𝑟</w:t>
      </w:r>
      <w:r>
        <w:rPr>
          <w:rStyle w:val="mi"/>
          <w:rFonts w:ascii="Cambria Math" w:hAnsi="Cambria Math" w:cs="Cambria Math"/>
          <w:sz w:val="18"/>
          <w:szCs w:val="18"/>
        </w:rPr>
        <w:t xml:space="preserve"> </w:t>
      </w:r>
      <w:r>
        <w:rPr>
          <w:rStyle w:val="mo"/>
          <w:rFonts w:ascii="Cambria Math" w:hAnsi="Cambria Math" w:cs="Cambria Math"/>
          <w:sz w:val="26"/>
          <w:szCs w:val="26"/>
        </w:rPr>
        <w:t xml:space="preserve">– </w:t>
      </w:r>
      <w:r>
        <w:t xml:space="preserve">funkcja nagrody </w:t>
      </w:r>
      <w:r w:rsidRPr="00EF7900">
        <w:rPr>
          <w:rFonts w:ascii="Cambria Math" w:hAnsi="Cambria Math" w:cs="Cambria Math"/>
        </w:rPr>
        <w:t>𝑟</w:t>
      </w:r>
      <w:r w:rsidRPr="00EF7900">
        <w:t>:</w:t>
      </w:r>
      <w:r>
        <w:t xml:space="preserve"> </w:t>
      </w:r>
      <w:r w:rsidRPr="00EF7900">
        <w:rPr>
          <w:rFonts w:ascii="Cambria Math" w:hAnsi="Cambria Math" w:cs="Cambria Math"/>
        </w:rPr>
        <w:t>𝑆</w:t>
      </w:r>
      <w:r w:rsidRPr="00EF7900">
        <w:t>×</w:t>
      </w:r>
      <w:r w:rsidRPr="00EF7900">
        <w:rPr>
          <w:rFonts w:ascii="Cambria Math" w:hAnsi="Cambria Math" w:cs="Cambria Math"/>
        </w:rPr>
        <w:t>𝐴⟶</w:t>
      </w:r>
      <w:r w:rsidRPr="00EF7900">
        <w:t>ℝ</w:t>
      </w:r>
    </w:p>
    <w:p w:rsidR="00EF7900" w:rsidRPr="000E158C" w:rsidRDefault="00EF7900" w:rsidP="00EF7900">
      <w:pPr>
        <w:pStyle w:val="Akapitzlist"/>
        <w:numPr>
          <w:ilvl w:val="0"/>
          <w:numId w:val="11"/>
        </w:numPr>
        <w:rPr>
          <w:rFonts w:ascii="Cambria Math" w:hAnsi="Cambria Math" w:cs="Cambria Math"/>
          <w:sz w:val="26"/>
          <w:szCs w:val="26"/>
        </w:rPr>
      </w:pPr>
      <w:r>
        <w:rPr>
          <w:rFonts w:ascii="Cambria Math" w:hAnsi="Cambria Math" w:cs="Cambria Math"/>
        </w:rPr>
        <w:t xml:space="preserve">𝛾 – </w:t>
      </w:r>
      <w:r w:rsidRPr="00EF7900">
        <w:t>stopa dyskontowa</w:t>
      </w:r>
    </w:p>
    <w:p w:rsidR="00310719" w:rsidRDefault="00310719">
      <w:pPr>
        <w:spacing w:after="0" w:line="240" w:lineRule="auto"/>
        <w:ind w:firstLine="0"/>
        <w:jc w:val="left"/>
      </w:pPr>
    </w:p>
    <w:p w:rsidR="00C660CC" w:rsidRDefault="00C660CC" w:rsidP="000E158C">
      <w:r>
        <w:t xml:space="preserve">Bardzo istotną cechą takiego procesu jest to, że spełnia on własność </w:t>
      </w:r>
      <w:proofErr w:type="spellStart"/>
      <w:r>
        <w:t>Markova</w:t>
      </w:r>
      <w:proofErr w:type="spellEnd"/>
      <w:r>
        <w:t>. Pomimo, że nagrody, jak i przejścia mogą być określone przez prawdopodobieństwo, zależą one tylko i wyłącznie od aktualnego stanu i akcji. Poprzednie wartości nie mają wpływu na przyszłość.</w:t>
      </w:r>
      <w:r w:rsidR="00617BF8">
        <w:t xml:space="preserve"> Warto jednak nadmienić, że jest to cecha modelu opisującego proces. Czy dany proces będzie spełniał taki warunek zależy od sposobu w jaki została zdefiniowana przestrzeń stanu. </w:t>
      </w:r>
      <w:r w:rsidR="00617BF8">
        <w:fldChar w:fldCharType="begin"/>
      </w:r>
      <w:r w:rsidR="00617BF8">
        <w:instrText xml:space="preserve"> REF _Ref167282413 \r \h </w:instrText>
      </w:r>
      <w:r w:rsidR="00617BF8">
        <w:fldChar w:fldCharType="separate"/>
      </w:r>
      <w:r w:rsidR="00053BA9">
        <w:t>[18]</w:t>
      </w:r>
      <w:r w:rsidR="00617BF8">
        <w:fldChar w:fldCharType="end"/>
      </w:r>
    </w:p>
    <w:p w:rsidR="000E158C" w:rsidRDefault="000E158C" w:rsidP="000E158C">
      <w:r>
        <w:t xml:space="preserve">Celem agenta jest maksymalizacja oczekiwanej zdyskontowanej nagrody poprzez wybieranie odpowiednich akcji. </w:t>
      </w:r>
      <w:r w:rsidR="00FB6CF7">
        <w:t>A</w:t>
      </w:r>
      <w:r>
        <w:t>gent powinien nauczyć się optymalnej polityki</w:t>
      </w:r>
      <w:r w:rsidR="00FB6CF7">
        <w:t xml:space="preserve">  jak wskazano we wzorze (1.2)</w:t>
      </w:r>
      <w:r w:rsidR="00B32F82">
        <w:t xml:space="preserve"> definiującym optymalną politykę</w:t>
      </w:r>
      <w:r w:rsidR="00DE6CDB">
        <w:t xml:space="preserve"> </w:t>
      </w:r>
      <w:r w:rsidR="00DE6CDB">
        <w:fldChar w:fldCharType="begin"/>
      </w:r>
      <w:r w:rsidR="00DE6CDB">
        <w:instrText xml:space="preserve"> REF _Ref167206165 \r \h </w:instrText>
      </w:r>
      <w:r w:rsidR="00DE6CDB">
        <w:fldChar w:fldCharType="separate"/>
      </w:r>
      <w:r w:rsidR="00053BA9">
        <w:t>[16]</w:t>
      </w:r>
      <w:r w:rsidR="00DE6CDB">
        <w:fldChar w:fldCharType="end"/>
      </w:r>
      <w:r w:rsidR="00FB6CF7">
        <w:t xml:space="preserve"> .</w:t>
      </w:r>
    </w:p>
    <w:p w:rsidR="007660F1" w:rsidRDefault="007660F1" w:rsidP="000E158C">
      <w:pPr>
        <w:rPr>
          <w:rFonts w:ascii="Cambria Math" w:hAnsi="Cambria Math" w:cs="Cambria Math"/>
          <w:sz w:val="26"/>
          <w:szCs w:val="26"/>
        </w:rPr>
      </w:pP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94"/>
        <w:gridCol w:w="6523"/>
        <w:gridCol w:w="1454"/>
      </w:tblGrid>
      <w:tr w:rsidR="007660F1" w:rsidTr="00FB6CF7">
        <w:tc>
          <w:tcPr>
            <w:tcW w:w="1129" w:type="dxa"/>
          </w:tcPr>
          <w:p w:rsidR="007660F1" w:rsidRDefault="007660F1" w:rsidP="000E158C">
            <w:pPr>
              <w:rPr>
                <w:rFonts w:ascii="Cambria Math" w:hAnsi="Cambria Math" w:cs="Cambria Math"/>
                <w:sz w:val="26"/>
                <w:szCs w:val="26"/>
              </w:rPr>
            </w:pPr>
          </w:p>
        </w:tc>
        <w:tc>
          <w:tcPr>
            <w:tcW w:w="6663" w:type="dxa"/>
          </w:tcPr>
          <w:p w:rsidR="007660F1" w:rsidRDefault="0078287F" w:rsidP="007660F1">
            <w:pPr>
              <w:rPr>
                <w:rFonts w:ascii="Cambria Math" w:hAnsi="Cambria Math" w:cs="Cambria Math"/>
                <w:sz w:val="26"/>
                <w:szCs w:val="26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Cambria Math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 w:cs="Cambria Math"/>
                        <w:sz w:val="26"/>
                        <w:szCs w:val="26"/>
                      </w:rPr>
                      <m:t>π</m:t>
                    </m:r>
                  </m:e>
                  <m:sup>
                    <m:r>
                      <w:rPr>
                        <w:rFonts w:ascii="Cambria Math" w:hAnsi="Cambria Math" w:cs="Cambria Math"/>
                        <w:sz w:val="26"/>
                        <w:szCs w:val="26"/>
                      </w:rPr>
                      <m:t>*</m:t>
                    </m:r>
                  </m:sup>
                </m:sSup>
                <m:r>
                  <w:rPr>
                    <w:rFonts w:ascii="Cambria Math" w:hAnsi="Cambria Math" w:cs="Cambria Math"/>
                    <w:sz w:val="26"/>
                    <w:szCs w:val="26"/>
                  </w:rPr>
                  <m:t>=</m:t>
                </m:r>
                <m:func>
                  <m:funcPr>
                    <m:ctrlPr>
                      <w:rPr>
                        <w:rFonts w:ascii="Cambria Math" w:hAnsi="Cambria Math" w:cs="Cambria Math"/>
                        <w:i/>
                        <w:sz w:val="26"/>
                        <w:szCs w:val="26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 w:cs="Cambria Math"/>
                            <w:i/>
                            <w:sz w:val="26"/>
                            <w:szCs w:val="26"/>
                          </w:rPr>
                        </m:ctrlPr>
                      </m:limLowPr>
                      <m:e>
                        <m:func>
                          <m:funcPr>
                            <m:ctrlPr>
                              <w:rPr>
                                <w:rFonts w:ascii="Cambria Math" w:hAnsi="Cambria Math" w:cs="Cambria Math"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  <w:sz w:val="26"/>
                                <w:szCs w:val="26"/>
                              </w:rPr>
                              <m:t>arg</m:t>
                            </m:r>
                          </m:fName>
                          <m:e>
                            <m:r>
                              <w:rPr>
                                <w:rFonts w:ascii="Cambria Math" w:hAnsi="Cambria Math" w:cs="Cambria Math"/>
                                <w:sz w:val="26"/>
                                <w:szCs w:val="26"/>
                              </w:rPr>
                              <m:t xml:space="preserve"> </m:t>
                            </m:r>
                          </m:e>
                        </m:func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  <w:sz w:val="26"/>
                            <w:szCs w:val="26"/>
                          </w:rPr>
                          <m:t>max</m:t>
                        </m:r>
                      </m:e>
                      <m:lim>
                        <m:r>
                          <w:rPr>
                            <w:rFonts w:ascii="Cambria Math" w:hAnsi="Cambria Math" w:cs="Cambria Math"/>
                            <w:sz w:val="26"/>
                            <w:szCs w:val="26"/>
                          </w:rPr>
                          <m:t>π</m:t>
                        </m:r>
                      </m:lim>
                    </m:limLow>
                  </m:fName>
                  <m:e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6"/>
                            <w:szCs w:val="26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6"/>
                            <w:szCs w:val="26"/>
                          </w:rPr>
                          <m:t>a~π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 w:val="26"/>
                        <w:szCs w:val="26"/>
                      </w:rPr>
                      <m:t>[∑r(s,a)</m:t>
                    </m:r>
                  </m:e>
                </m:func>
                <m:r>
                  <w:rPr>
                    <w:rFonts w:ascii="Cambria Math" w:hAnsi="Cambria Math" w:cs="Cambria Math"/>
                    <w:sz w:val="26"/>
                    <w:szCs w:val="26"/>
                  </w:rPr>
                  <m:t>]</m:t>
                </m:r>
              </m:oMath>
            </m:oMathPara>
          </w:p>
        </w:tc>
        <w:tc>
          <w:tcPr>
            <w:tcW w:w="1269" w:type="dxa"/>
          </w:tcPr>
          <w:p w:rsidR="007660F1" w:rsidRDefault="007660F1" w:rsidP="000E158C">
            <w:pPr>
              <w:rPr>
                <w:rFonts w:ascii="Cambria Math" w:hAnsi="Cambria Math" w:cs="Cambria Math"/>
                <w:sz w:val="26"/>
                <w:szCs w:val="26"/>
              </w:rPr>
            </w:pPr>
            <w:r>
              <w:rPr>
                <w:rFonts w:ascii="Cambria Math" w:hAnsi="Cambria Math" w:cs="Cambria Math"/>
                <w:sz w:val="26"/>
                <w:szCs w:val="26"/>
              </w:rPr>
              <w:t>(1.2)</w:t>
            </w:r>
          </w:p>
        </w:tc>
      </w:tr>
    </w:tbl>
    <w:p w:rsidR="00FB6CF7" w:rsidRDefault="00FB6CF7" w:rsidP="000E158C"/>
    <w:p w:rsidR="00617BF8" w:rsidRDefault="00FB6CF7" w:rsidP="00617BF8">
      <w:r w:rsidRPr="00FB6CF7">
        <w:t>Gdzie</w:t>
      </w:r>
      <w:r>
        <w:rPr>
          <w:rFonts w:ascii="Cambria Math" w:hAnsi="Cambria Math" w:cs="Cambria Math"/>
          <w:i/>
          <w:sz w:val="26"/>
          <w:szCs w:val="26"/>
        </w:rPr>
        <w:t xml:space="preserve"> </w:t>
      </w:r>
      <w:proofErr w:type="spellStart"/>
      <w:r>
        <w:rPr>
          <w:rFonts w:ascii="Cambria Math" w:hAnsi="Cambria Math" w:cs="Cambria Math"/>
          <w:i/>
          <w:sz w:val="26"/>
          <w:szCs w:val="26"/>
        </w:rPr>
        <w:t>E</w:t>
      </w:r>
      <w:r w:rsidRPr="00FB6CF7">
        <w:rPr>
          <w:rFonts w:ascii="Cambria Math" w:hAnsi="Cambria Math" w:cs="Cambria Math"/>
          <w:i/>
          <w:sz w:val="26"/>
          <w:szCs w:val="26"/>
          <w:vertAlign w:val="subscript"/>
        </w:rPr>
        <w:t>a</w:t>
      </w:r>
      <w:proofErr w:type="spellEnd"/>
      <w:r w:rsidRPr="00FB6CF7">
        <w:rPr>
          <w:rFonts w:ascii="Cambria Math" w:hAnsi="Cambria Math" w:cs="Cambria Math"/>
          <w:i/>
          <w:vertAlign w:val="subscript"/>
        </w:rPr>
        <w:t>~π</w:t>
      </w:r>
      <w:r>
        <w:rPr>
          <w:rFonts w:ascii="Cambria Math" w:hAnsi="Cambria Math" w:cs="Cambria Math"/>
          <w:i/>
          <w:vertAlign w:val="subscript"/>
        </w:rPr>
        <w:t xml:space="preserve"> </w:t>
      </w:r>
      <w:r>
        <w:t xml:space="preserve"> oznacza oczekiwaną wartość zwrotu, </w:t>
      </w:r>
      <w:r w:rsidR="00DE6CDB">
        <w:t>w wyniku wyboru akcji</w:t>
      </w:r>
      <w:r>
        <w:t xml:space="preserve"> </w:t>
      </w:r>
      <w:r>
        <w:rPr>
          <w:rFonts w:ascii="Cambria Math" w:hAnsi="Cambria Math" w:cs="Cambria Math"/>
        </w:rPr>
        <w:t xml:space="preserve">𝑎, </w:t>
      </w:r>
      <w:r w:rsidR="00DE6CDB">
        <w:rPr>
          <w:rFonts w:ascii="Cambria Math" w:hAnsi="Cambria Math" w:cs="Cambria Math"/>
        </w:rPr>
        <w:t xml:space="preserve">na podstawie </w:t>
      </w:r>
      <w:r>
        <w:rPr>
          <w:rFonts w:ascii="Cambria Math" w:hAnsi="Cambria Math" w:cs="Cambria Math"/>
        </w:rPr>
        <w:t>polityki</w:t>
      </w:r>
      <w:r w:rsidR="00617BF8">
        <w:rPr>
          <w:rFonts w:ascii="Cambria Math" w:hAnsi="Cambria Math" w:cs="Cambria Math"/>
        </w:rPr>
        <w:t xml:space="preserve"> </w:t>
      </w:r>
      <w:r w:rsidR="00617BF8" w:rsidRPr="00FB6CF7">
        <w:rPr>
          <w:rFonts w:ascii="Cambria Math" w:hAnsi="Cambria Math" w:cs="Cambria Math"/>
          <w:i/>
        </w:rPr>
        <w:t>π</w:t>
      </w:r>
      <w:r w:rsidR="00617BF8" w:rsidRPr="0081167C">
        <w:rPr>
          <w:rFonts w:ascii="Cambria Math" w:hAnsi="Cambria Math" w:cs="Cambria Math"/>
        </w:rPr>
        <w:t xml:space="preserve"> </w:t>
      </w:r>
      <w:r w:rsidR="00EB4EAB">
        <w:rPr>
          <w:rFonts w:ascii="Cambria Math" w:hAnsi="Cambria Math" w:cs="Cambria Math"/>
        </w:rPr>
        <w:t>.</w:t>
      </w:r>
    </w:p>
    <w:p w:rsidR="00DE6CDB" w:rsidRDefault="00DE6CDB" w:rsidP="00DE6CDB">
      <w:pPr>
        <w:rPr>
          <w:rFonts w:ascii="Cambria Math" w:hAnsi="Cambria Math" w:cs="Cambria Math"/>
          <w:sz w:val="26"/>
          <w:szCs w:val="26"/>
        </w:rPr>
      </w:pPr>
    </w:p>
    <w:p w:rsidR="00DE6CDB" w:rsidRDefault="00DE6CDB" w:rsidP="00DE6CDB">
      <w:pPr>
        <w:pStyle w:val="Nagwek2"/>
        <w:numPr>
          <w:ilvl w:val="1"/>
          <w:numId w:val="20"/>
        </w:numPr>
      </w:pPr>
      <w:bookmarkStart w:id="7" w:name="_Toc170735941"/>
      <w:r>
        <w:t>Funkcja wartości</w:t>
      </w:r>
      <w:bookmarkEnd w:id="7"/>
    </w:p>
    <w:p w:rsidR="00DE6CDB" w:rsidRDefault="00DE6CDB" w:rsidP="00DE6CDB">
      <w:r w:rsidRPr="00DE6CDB">
        <w:t>Funkcja wartości</w:t>
      </w:r>
      <w:r>
        <w:t xml:space="preserve"> </w:t>
      </w:r>
      <w:r w:rsidRPr="00B1351C">
        <w:t xml:space="preserve">określa, co jest korzystne w dłuższej perspektywie czasowej, w przeciwieństwie do </w:t>
      </w:r>
      <w:r>
        <w:t>sygnału nagrody, który ocenia tylko natychmiastowe efekty akcji</w:t>
      </w:r>
      <w:r w:rsidRPr="00B1351C">
        <w:t xml:space="preserve">. W przybliżeniu wartość stanu to całkowita suma nagród, jakiej agent może oczekiwać, zaczynając od danego stanu. </w:t>
      </w:r>
      <w:r>
        <w:t>Ma na celu wskazać</w:t>
      </w:r>
      <w:r w:rsidRPr="00B1351C">
        <w:t xml:space="preserve"> długoterminową atrakcyjność stanów, biorąc pod uwagę stany</w:t>
      </w:r>
      <w:r w:rsidR="00523185">
        <w:t xml:space="preserve"> </w:t>
      </w:r>
      <w:r w:rsidR="00523185" w:rsidRPr="00B1351C">
        <w:t>oraz nagrody</w:t>
      </w:r>
      <w:r w:rsidRPr="00B1351C">
        <w:t>, które prawdopodobnie nastąpią.</w:t>
      </w:r>
      <w:r>
        <w:t xml:space="preserve"> </w:t>
      </w:r>
      <w:r w:rsidR="009257DC">
        <w:t>Wzór (1.3), przedstawia jak funkcja wartości określa ocze</w:t>
      </w:r>
      <w:r w:rsidR="00523185">
        <w:t xml:space="preserve">kiwany zwrot przy zastosowaniu </w:t>
      </w:r>
      <w:r w:rsidR="009257DC">
        <w:t xml:space="preserve">polityki π. </w:t>
      </w:r>
      <w:r>
        <w:fldChar w:fldCharType="begin"/>
      </w:r>
      <w:r>
        <w:instrText xml:space="preserve"> REF _Ref166342097 \r \h </w:instrText>
      </w:r>
      <w:r>
        <w:fldChar w:fldCharType="separate"/>
      </w:r>
      <w:r w:rsidR="00053BA9">
        <w:t>[1]</w:t>
      </w:r>
      <w:r>
        <w:fldChar w:fldCharType="end"/>
      </w:r>
    </w:p>
    <w:p w:rsidR="00DE6CDB" w:rsidRDefault="00DE6CDB" w:rsidP="00DE6CDB"/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07"/>
        <w:gridCol w:w="7673"/>
        <w:gridCol w:w="991"/>
      </w:tblGrid>
      <w:tr w:rsidR="00DE6CDB" w:rsidTr="00523185">
        <w:tc>
          <w:tcPr>
            <w:tcW w:w="407" w:type="dxa"/>
          </w:tcPr>
          <w:p w:rsidR="00DE6CDB" w:rsidRDefault="00DE6CDB" w:rsidP="00DE6CDB"/>
        </w:tc>
        <w:tc>
          <w:tcPr>
            <w:tcW w:w="7673" w:type="dxa"/>
          </w:tcPr>
          <w:p w:rsidR="009257DC" w:rsidRDefault="0078287F" w:rsidP="00BF7B08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π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</m:d>
                <m:r>
                  <w:rPr>
                    <w:rFonts w:ascii="Cambria Math" w:hAnsi="Cambria Math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π</m:t>
                    </m:r>
                  </m:sub>
                </m:sSub>
                <m:d>
                  <m:dPr>
                    <m:begChr m:val="[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</m:d>
                <m:r>
                  <w:rPr>
                    <w:rFonts w:ascii="Cambria Math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=s]=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π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k=0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∞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γ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t+k+1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 | </m:t>
                        </m:r>
                      </m:e>
                    </m:nary>
                    <m:r>
                      <w:rPr>
                        <w:rFonts w:ascii="Cambria Math" w:hAnsi="Cambria Math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=s</m:t>
                    </m:r>
                  </m:e>
                </m:d>
                <m:r>
                  <w:rPr>
                    <w:rFonts w:ascii="Cambria Math" w:hAnsi="Cambria Math"/>
                  </w:rPr>
                  <m:t xml:space="preserve"> dla każdego s∈S</m:t>
                </m:r>
              </m:oMath>
            </m:oMathPara>
          </w:p>
        </w:tc>
        <w:tc>
          <w:tcPr>
            <w:tcW w:w="991" w:type="dxa"/>
            <w:vAlign w:val="center"/>
          </w:tcPr>
          <w:p w:rsidR="00DE6CDB" w:rsidRDefault="009257DC" w:rsidP="00523185">
            <w:pPr>
              <w:ind w:firstLine="0"/>
            </w:pPr>
            <w:r>
              <w:t>(1.3)</w:t>
            </w:r>
          </w:p>
        </w:tc>
      </w:tr>
    </w:tbl>
    <w:p w:rsidR="00DE6CDB" w:rsidRPr="00A07150" w:rsidRDefault="00DE6CDB" w:rsidP="00DE6CDB"/>
    <w:p w:rsidR="0004710B" w:rsidRDefault="00EC45CE" w:rsidP="00523185">
      <w:pPr>
        <w:ind w:firstLine="0"/>
      </w:pPr>
      <w:r>
        <w:lastRenderedPageBreak/>
        <w:t>Podobnie o</w:t>
      </w:r>
      <w:r w:rsidR="009257DC">
        <w:t>kreśla się również funkcję wartości akcji</w:t>
      </w:r>
      <w:r>
        <w:t xml:space="preserve"> [wzór (1.4)]</w:t>
      </w:r>
      <w:r w:rsidR="009257DC">
        <w:t xml:space="preserve">, </w:t>
      </w:r>
      <w:r>
        <w:t xml:space="preserve">czyli funkcja wartości przy założeniu, że w aktualnym stanie zostanie wykonana akcja </w:t>
      </w:r>
      <m:oMath>
        <m:r>
          <w:rPr>
            <w:rFonts w:ascii="Cambria Math" w:hAnsi="Cambria Math"/>
          </w:rPr>
          <m:t>a</m:t>
        </m:r>
      </m:oMath>
      <w:r>
        <w:t xml:space="preserve">: </w:t>
      </w:r>
      <w:r w:rsidR="003E31A1">
        <w:t xml:space="preserve"> </w:t>
      </w:r>
      <w:r w:rsidR="003E31A1">
        <w:fldChar w:fldCharType="begin"/>
      </w:r>
      <w:r w:rsidR="003E31A1">
        <w:instrText xml:space="preserve"> REF _Ref166342097 \r \h </w:instrText>
      </w:r>
      <w:r w:rsidR="003E31A1">
        <w:fldChar w:fldCharType="separate"/>
      </w:r>
      <w:r w:rsidR="00053BA9">
        <w:t>[1]</w:t>
      </w:r>
      <w:r w:rsidR="003E31A1">
        <w:fldChar w:fldCharType="end"/>
      </w:r>
    </w:p>
    <w:p w:rsidR="00523185" w:rsidRPr="00DE6CDB" w:rsidRDefault="00523185" w:rsidP="00523185">
      <w:pPr>
        <w:ind w:firstLine="0"/>
      </w:pPr>
    </w:p>
    <w:tbl>
      <w:tblPr>
        <w:tblStyle w:val="Tabela-Siatka"/>
        <w:tblW w:w="90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4"/>
        <w:gridCol w:w="7660"/>
        <w:gridCol w:w="707"/>
      </w:tblGrid>
      <w:tr w:rsidR="00EC45CE" w:rsidTr="00523185">
        <w:tc>
          <w:tcPr>
            <w:tcW w:w="704" w:type="dxa"/>
          </w:tcPr>
          <w:p w:rsidR="00EC45CE" w:rsidRDefault="00EC45CE" w:rsidP="003E31A1"/>
        </w:tc>
        <w:tc>
          <w:tcPr>
            <w:tcW w:w="7660" w:type="dxa"/>
            <w:vAlign w:val="center"/>
          </w:tcPr>
          <w:p w:rsidR="00EC45CE" w:rsidRDefault="0078287F" w:rsidP="00523185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π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s, a</m:t>
                    </m:r>
                  </m:e>
                </m:d>
                <m:r>
                  <w:rPr>
                    <w:rFonts w:ascii="Cambria Math" w:hAnsi="Cambria Math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π</m:t>
                    </m:r>
                  </m:sub>
                </m:sSub>
                <m:d>
                  <m:dPr>
                    <m:begChr m:val="[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</m:d>
                <m:r>
                  <w:rPr>
                    <w:rFonts w:ascii="Cambria Math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=s,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=a ]</m:t>
                </m:r>
              </m:oMath>
            </m:oMathPara>
          </w:p>
        </w:tc>
        <w:tc>
          <w:tcPr>
            <w:tcW w:w="707" w:type="dxa"/>
            <w:vAlign w:val="center"/>
          </w:tcPr>
          <w:p w:rsidR="00EC45CE" w:rsidRDefault="00523185" w:rsidP="00523185">
            <w:pPr>
              <w:jc w:val="center"/>
            </w:pPr>
            <w:r>
              <w:t>((</w:t>
            </w:r>
            <w:r w:rsidR="00EC45CE">
              <w:t>1.4)</w:t>
            </w:r>
          </w:p>
        </w:tc>
      </w:tr>
    </w:tbl>
    <w:p w:rsidR="000E158C" w:rsidRPr="000E158C" w:rsidRDefault="000E158C" w:rsidP="000E158C">
      <w:pPr>
        <w:rPr>
          <w:rFonts w:ascii="Cambria Math" w:hAnsi="Cambria Math" w:cs="Cambria Math"/>
          <w:sz w:val="26"/>
          <w:szCs w:val="26"/>
        </w:rPr>
      </w:pPr>
    </w:p>
    <w:p w:rsidR="0004710B" w:rsidRDefault="00E173D7" w:rsidP="0004710B">
      <w:pPr>
        <w:pStyle w:val="Nagwek2"/>
        <w:numPr>
          <w:ilvl w:val="1"/>
          <w:numId w:val="20"/>
        </w:numPr>
      </w:pPr>
      <w:bookmarkStart w:id="8" w:name="_Toc170735942"/>
      <w:r>
        <w:t>Eksploracja, a eksploatacja</w:t>
      </w:r>
      <w:bookmarkEnd w:id="8"/>
    </w:p>
    <w:p w:rsidR="00D2233D" w:rsidRDefault="00B1351C" w:rsidP="0004710B">
      <w:r w:rsidRPr="0004710B">
        <w:rPr>
          <w:rFonts w:eastAsia="Calibri"/>
        </w:rPr>
        <w:t xml:space="preserve">Istotnym problemem </w:t>
      </w:r>
      <w:r w:rsidR="00D2233D" w:rsidRPr="0004710B">
        <w:rPr>
          <w:rFonts w:eastAsia="Calibri"/>
        </w:rPr>
        <w:t xml:space="preserve">w dziedzinie RL jest problem balansu między eksploracją i eksploatacją. </w:t>
      </w:r>
      <w:r w:rsidR="00D2233D">
        <w:t>Wynika on z faktu, że zbieranie informacji i ich wykorzystywanie to często dwa wzajemnie wykluczające się działania. Z jednej strony, zależy nam, aby agent eksplorował, czyli zdobywał informacje o swoim otoczeniu w celu poprawy przyszłych wyników</w:t>
      </w:r>
      <w:r w:rsidR="00EB237B">
        <w:t>.</w:t>
      </w:r>
      <w:r w:rsidR="00D2233D">
        <w:t xml:space="preserve"> </w:t>
      </w:r>
      <w:r w:rsidR="00EB237B">
        <w:t>P</w:t>
      </w:r>
      <w:r w:rsidR="00D2233D">
        <w:t xml:space="preserve">onosi jednak w ten sposób koszty zdobywania nowych informacji nie korzystając z posiadanej wiedzy. Z drugiej strony, eksploatując czyli używając wyłącznie istniejącej wiedzy, ograniczamy zdolności adaptacji do istotnych zmian w otoczeniu i system może utknąć w suboptymalnej stabilnej równowadze. Dlatego optymalne zachowanie zwykle wymaga pewnej równowagi między działaniami eksploracyjnymi a eksploatacyjnymi. </w:t>
      </w:r>
      <w:r w:rsidR="00D2233D">
        <w:fldChar w:fldCharType="begin"/>
      </w:r>
      <w:r w:rsidR="00D2233D">
        <w:instrText xml:space="preserve"> REF _Ref166601808 \r \h </w:instrText>
      </w:r>
      <w:r w:rsidR="00D2233D">
        <w:fldChar w:fldCharType="separate"/>
      </w:r>
      <w:r w:rsidR="00053BA9">
        <w:t>[2]</w:t>
      </w:r>
      <w:r w:rsidR="00D2233D">
        <w:fldChar w:fldCharType="end"/>
      </w:r>
    </w:p>
    <w:p w:rsidR="006D3F83" w:rsidRPr="006D3F83" w:rsidRDefault="0042039A" w:rsidP="00CE335E">
      <w:pPr>
        <w:rPr>
          <w:lang w:eastAsia="pl-PL"/>
        </w:rPr>
      </w:pPr>
      <w:r>
        <w:rPr>
          <w:lang w:eastAsia="pl-PL"/>
        </w:rPr>
        <w:t>Przykładem rozwiązania tego problemu może być jedna z prostych</w:t>
      </w:r>
      <w:r w:rsidR="006D3F83" w:rsidRPr="006D3F83">
        <w:rPr>
          <w:lang w:eastAsia="pl-PL"/>
        </w:rPr>
        <w:t xml:space="preserve"> </w:t>
      </w:r>
      <w:r>
        <w:rPr>
          <w:lang w:eastAsia="pl-PL"/>
        </w:rPr>
        <w:t>metod</w:t>
      </w:r>
      <w:r w:rsidR="006D3F83" w:rsidRPr="006D3F83">
        <w:rPr>
          <w:lang w:eastAsia="pl-PL"/>
        </w:rPr>
        <w:t xml:space="preserve"> balansowania między eksploracją a eksploatacją</w:t>
      </w:r>
      <w:r>
        <w:rPr>
          <w:lang w:eastAsia="pl-PL"/>
        </w:rPr>
        <w:t xml:space="preserve"> </w:t>
      </w:r>
      <w:r w:rsidRPr="006D3F83">
        <w:rPr>
          <w:lang w:eastAsia="pl-PL"/>
        </w:rPr>
        <w:t>ε-</w:t>
      </w:r>
      <w:proofErr w:type="spellStart"/>
      <w:r w:rsidRPr="006D3F83">
        <w:rPr>
          <w:lang w:eastAsia="pl-PL"/>
        </w:rPr>
        <w:t>greedy</w:t>
      </w:r>
      <w:proofErr w:type="spellEnd"/>
      <w:r w:rsidR="006D3F83" w:rsidRPr="006D3F83">
        <w:rPr>
          <w:lang w:eastAsia="pl-PL"/>
        </w:rPr>
        <w:t>. Działa ona w następujący sposób</w:t>
      </w:r>
      <w:r>
        <w:rPr>
          <w:lang w:eastAsia="pl-PL"/>
        </w:rPr>
        <w:t xml:space="preserve"> </w:t>
      </w:r>
      <w:r>
        <w:rPr>
          <w:lang w:eastAsia="pl-PL"/>
        </w:rPr>
        <w:fldChar w:fldCharType="begin"/>
      </w:r>
      <w:r>
        <w:rPr>
          <w:lang w:eastAsia="pl-PL"/>
        </w:rPr>
        <w:instrText xml:space="preserve"> REF _Ref166605012 \r \h </w:instrText>
      </w:r>
      <w:r>
        <w:rPr>
          <w:lang w:eastAsia="pl-PL"/>
        </w:rPr>
      </w:r>
      <w:r>
        <w:rPr>
          <w:lang w:eastAsia="pl-PL"/>
        </w:rPr>
        <w:fldChar w:fldCharType="separate"/>
      </w:r>
      <w:r w:rsidR="00053BA9">
        <w:rPr>
          <w:lang w:eastAsia="pl-PL"/>
        </w:rPr>
        <w:t>[3]</w:t>
      </w:r>
      <w:r>
        <w:rPr>
          <w:lang w:eastAsia="pl-PL"/>
        </w:rPr>
        <w:fldChar w:fldCharType="end"/>
      </w:r>
      <w:r w:rsidR="006D3F83" w:rsidRPr="006D3F83">
        <w:rPr>
          <w:lang w:eastAsia="pl-PL"/>
        </w:rPr>
        <w:t>:</w:t>
      </w:r>
    </w:p>
    <w:p w:rsidR="006D3F83" w:rsidRPr="006D3F83" w:rsidRDefault="006D3F83" w:rsidP="00CE335E">
      <w:pPr>
        <w:ind w:firstLine="0"/>
        <w:rPr>
          <w:lang w:eastAsia="pl-PL"/>
        </w:rPr>
      </w:pPr>
      <w:r w:rsidRPr="00CE335E">
        <w:rPr>
          <w:b/>
          <w:bCs/>
          <w:lang w:eastAsia="pl-PL"/>
        </w:rPr>
        <w:t>Eksploatacja</w:t>
      </w:r>
      <w:r w:rsidRPr="006D3F83">
        <w:rPr>
          <w:lang w:eastAsia="pl-PL"/>
        </w:rPr>
        <w:t>: Większość czasu metoda ε-</w:t>
      </w:r>
      <w:proofErr w:type="spellStart"/>
      <w:r w:rsidRPr="006D3F83">
        <w:rPr>
          <w:lang w:eastAsia="pl-PL"/>
        </w:rPr>
        <w:t>greedy</w:t>
      </w:r>
      <w:proofErr w:type="spellEnd"/>
      <w:r w:rsidRPr="006D3F83">
        <w:rPr>
          <w:lang w:eastAsia="pl-PL"/>
        </w:rPr>
        <w:t xml:space="preserve"> działa zachłannie (</w:t>
      </w:r>
      <w:proofErr w:type="spellStart"/>
      <w:r w:rsidRPr="006D3F83">
        <w:rPr>
          <w:lang w:eastAsia="pl-PL"/>
        </w:rPr>
        <w:t>greedy</w:t>
      </w:r>
      <w:proofErr w:type="spellEnd"/>
      <w:r w:rsidRPr="006D3F83">
        <w:rPr>
          <w:lang w:eastAsia="pl-PL"/>
        </w:rPr>
        <w:t>), czyli wybiera działanie, które w danej chwili wydaje się najlepsze na podstawie dostępnej wiedzy.</w:t>
      </w:r>
    </w:p>
    <w:p w:rsidR="006D3F83" w:rsidRPr="006D3F83" w:rsidRDefault="006D3F83" w:rsidP="00CE335E">
      <w:pPr>
        <w:ind w:firstLine="0"/>
        <w:rPr>
          <w:lang w:eastAsia="pl-PL"/>
        </w:rPr>
      </w:pPr>
      <w:r w:rsidRPr="00CE335E">
        <w:rPr>
          <w:b/>
          <w:bCs/>
          <w:lang w:eastAsia="pl-PL"/>
        </w:rPr>
        <w:t>Eksploracja</w:t>
      </w:r>
      <w:r w:rsidRPr="006D3F83">
        <w:rPr>
          <w:lang w:eastAsia="pl-PL"/>
        </w:rPr>
        <w:t>: Co pewien czas, z małym prawdopodobieństwem ε, metoda wybiera losowo jedno z dostępnych działań, zamiast wybierać działanie uważane za najlepsze.</w:t>
      </w:r>
    </w:p>
    <w:p w:rsidR="006D3F83" w:rsidRDefault="006D3F83" w:rsidP="00D2233D"/>
    <w:p w:rsidR="009B5F39" w:rsidRPr="009B5F39" w:rsidRDefault="00453642" w:rsidP="009B5F39">
      <w:pPr>
        <w:pStyle w:val="Nagwek2"/>
        <w:numPr>
          <w:ilvl w:val="1"/>
          <w:numId w:val="20"/>
        </w:numPr>
      </w:pPr>
      <w:bookmarkStart w:id="9" w:name="_Toc170735943"/>
      <w:r>
        <w:t>Klasyfikacja</w:t>
      </w:r>
      <w:r w:rsidR="00DB6353">
        <w:t xml:space="preserve"> metod uczenia ze wzmocnieniem</w:t>
      </w:r>
      <w:bookmarkEnd w:id="9"/>
    </w:p>
    <w:p w:rsidR="009B5F39" w:rsidRDefault="004B01E7" w:rsidP="00E43F7A">
      <w:pPr>
        <w:rPr>
          <w:szCs w:val="24"/>
          <w:lang w:eastAsia="pl-PL"/>
        </w:rPr>
      </w:pPr>
      <w:r>
        <w:t>Jednym z popularnych sposobów podziału metod uczenia ze wzmocnieniem jest ten, oparty o wiedzę agenta na temat modelu środowiska.</w:t>
      </w:r>
    </w:p>
    <w:p w:rsidR="00E46DFE" w:rsidRPr="00842BE0" w:rsidRDefault="004B01E7" w:rsidP="00842BE0">
      <w:r w:rsidRPr="004B01E7">
        <w:rPr>
          <w:rStyle w:val="Pogrubienie"/>
          <w:b w:val="0"/>
        </w:rPr>
        <w:t>Pierwszą</w:t>
      </w:r>
      <w:r>
        <w:t xml:space="preserve"> kategorią są metody </w:t>
      </w:r>
      <w:r w:rsidRPr="004B01E7">
        <w:rPr>
          <w:b/>
        </w:rPr>
        <w:t>model-</w:t>
      </w:r>
      <w:proofErr w:type="spellStart"/>
      <w:r w:rsidRPr="004B01E7">
        <w:rPr>
          <w:b/>
        </w:rPr>
        <w:t>based</w:t>
      </w:r>
      <w:proofErr w:type="spellEnd"/>
      <w:r>
        <w:t>, czyli oparte na modelu środowiska</w:t>
      </w:r>
      <w:r w:rsidR="009B5F39">
        <w:t xml:space="preserve">. Model ten </w:t>
      </w:r>
      <w:r>
        <w:t>umożliwia przewidywanie przyszłych stanów i nagród na podstawie aktualnego stanu i podjętych akcji, dzięki symulacji zachowania środowiska. W ten sposób</w:t>
      </w:r>
      <w:r w:rsidR="009B5F39">
        <w:t>, można planować działania, rozważając możliwe przyszłe sytuacje przed ich faktycznym doświadczeniem.</w:t>
      </w:r>
      <w:r w:rsidR="00E43F7A">
        <w:t xml:space="preserve"> </w:t>
      </w:r>
      <w:r w:rsidR="00E43F7A" w:rsidRPr="00E43F7A">
        <w:rPr>
          <w:rStyle w:val="Pogrubienie"/>
          <w:b w:val="0"/>
        </w:rPr>
        <w:t>Metody</w:t>
      </w:r>
      <w:r w:rsidR="00E43F7A">
        <w:rPr>
          <w:rStyle w:val="Pogrubienie"/>
        </w:rPr>
        <w:t xml:space="preserve"> </w:t>
      </w:r>
      <w:r w:rsidR="009B5F39">
        <w:rPr>
          <w:rStyle w:val="Pogrubienie"/>
        </w:rPr>
        <w:t>Model-</w:t>
      </w:r>
      <w:proofErr w:type="spellStart"/>
      <w:r w:rsidR="009B5F39">
        <w:rPr>
          <w:rStyle w:val="Pogrubienie"/>
        </w:rPr>
        <w:t>free</w:t>
      </w:r>
      <w:proofErr w:type="spellEnd"/>
      <w:r w:rsidR="00E43F7A">
        <w:t>, są pozbawione modelu środowiska. U</w:t>
      </w:r>
      <w:r w:rsidR="009B5F39">
        <w:t>czą się na zasadzie prób i błędów, bez posiadania modelu środowiska. Są one prostsze i nie wykorzystują planowania, zamiast tego uczą się bezpośrednio na podstawie interakcji ze środowiskiem.</w:t>
      </w:r>
      <w:r w:rsidR="00E43F7A">
        <w:t xml:space="preserve"> Nowoczesne systemy RL mogą łączyć oba podejścia. </w:t>
      </w:r>
      <w:r w:rsidR="00E43F7A">
        <w:fldChar w:fldCharType="begin"/>
      </w:r>
      <w:r w:rsidR="00E43F7A">
        <w:instrText xml:space="preserve"> REF _Ref166342097 \r \h </w:instrText>
      </w:r>
      <w:r w:rsidR="00E43F7A">
        <w:fldChar w:fldCharType="separate"/>
      </w:r>
      <w:r w:rsidR="00053BA9">
        <w:t>[1]</w:t>
      </w:r>
      <w:r w:rsidR="00E43F7A">
        <w:fldChar w:fldCharType="end"/>
      </w:r>
    </w:p>
    <w:p w:rsidR="00562D34" w:rsidRDefault="009E4AC1" w:rsidP="009E4AC1">
      <w:pPr>
        <w:rPr>
          <w:rFonts w:eastAsia="Calibri"/>
        </w:rPr>
      </w:pPr>
      <w:r>
        <w:rPr>
          <w:rFonts w:eastAsia="Calibri"/>
        </w:rPr>
        <w:lastRenderedPageBreak/>
        <w:t xml:space="preserve">Agenci w procesie treningu mogą być uczeni na dwa sposoby. W przypadku metod </w:t>
      </w:r>
      <w:r w:rsidR="00310719">
        <w:rPr>
          <w:rFonts w:eastAsia="Calibri"/>
        </w:rPr>
        <w:br/>
      </w:r>
      <w:r w:rsidRPr="00562D34">
        <w:rPr>
          <w:rFonts w:eastAsia="Calibri"/>
          <w:b/>
        </w:rPr>
        <w:t>on-policy</w:t>
      </w:r>
      <w:r>
        <w:rPr>
          <w:rFonts w:eastAsia="Calibri"/>
        </w:rPr>
        <w:t>, algorytm posiada jedną politykę</w:t>
      </w:r>
      <w:r w:rsidR="00562D34">
        <w:rPr>
          <w:rFonts w:eastAsia="Calibri"/>
        </w:rPr>
        <w:t xml:space="preserve">, która jest jednocześnie optymalizowana, oraz wykorzystywana do interakcji z otoczeniem. Metody </w:t>
      </w:r>
      <w:r w:rsidR="00562D34" w:rsidRPr="00562D34">
        <w:rPr>
          <w:rFonts w:eastAsia="Calibri"/>
          <w:b/>
        </w:rPr>
        <w:t>off-policy</w:t>
      </w:r>
      <w:r w:rsidR="00562D34">
        <w:rPr>
          <w:rFonts w:eastAsia="Calibri"/>
        </w:rPr>
        <w:t xml:space="preserve"> posiadają osobną politykę do generowania danych ze środowiska i osobną tzw. docelową (target policy), która jest uczona.  </w:t>
      </w:r>
      <w:r w:rsidR="00346B1B">
        <w:rPr>
          <w:rFonts w:eastAsia="Calibri"/>
        </w:rPr>
        <w:t>Przykładem mogą być metody, w których p</w:t>
      </w:r>
      <w:r w:rsidR="00562D34">
        <w:t xml:space="preserve">róbki generowane przez tzw. </w:t>
      </w:r>
      <w:proofErr w:type="spellStart"/>
      <w:r w:rsidR="00562D34">
        <w:t>behavioral</w:t>
      </w:r>
      <w:proofErr w:type="spellEnd"/>
      <w:r w:rsidR="00562D34">
        <w:t xml:space="preserve"> policy są przechowywane w buforze</w:t>
      </w:r>
      <w:r w:rsidR="00E2171D">
        <w:t xml:space="preserve"> doświadczeń</w:t>
      </w:r>
      <w:r w:rsidR="00562D34">
        <w:t xml:space="preserve">. </w:t>
      </w:r>
      <w:r w:rsidR="00CE335E">
        <w:t>W trakcie</w:t>
      </w:r>
      <w:r w:rsidR="00562D34">
        <w:t xml:space="preserve"> treningu próbki </w:t>
      </w:r>
      <w:r w:rsidR="00CE335E">
        <w:t>są pobierane z bufora np. w sposób losowy, aby na ich podstawie dokonać</w:t>
      </w:r>
      <w:r w:rsidR="00562D34">
        <w:t xml:space="preserve"> aktualizacji polityki docelowej. </w:t>
      </w:r>
      <w:r w:rsidR="004138AE">
        <w:fldChar w:fldCharType="begin"/>
      </w:r>
      <w:r w:rsidR="004138AE">
        <w:instrText xml:space="preserve"> REF _Ref167371498 \r \h </w:instrText>
      </w:r>
      <w:r w:rsidR="004138AE">
        <w:fldChar w:fldCharType="separate"/>
      </w:r>
      <w:r w:rsidR="00053BA9">
        <w:t>[22]</w:t>
      </w:r>
      <w:r w:rsidR="004138AE">
        <w:fldChar w:fldCharType="end"/>
      </w:r>
    </w:p>
    <w:p w:rsidR="008B2CBC" w:rsidRDefault="004138AE" w:rsidP="008B2CBC">
      <w:pPr>
        <w:rPr>
          <w:rFonts w:eastAsia="Calibri"/>
        </w:rPr>
      </w:pPr>
      <w:r>
        <w:rPr>
          <w:rFonts w:eastAsia="Calibri"/>
        </w:rPr>
        <w:t>W literaturze można również znaleźć przykłady połączenia tych dwóch metod. Grupa takich rozwiązań nazywana jest aktor-krytyk (</w:t>
      </w:r>
      <w:proofErr w:type="spellStart"/>
      <w:r>
        <w:rPr>
          <w:rFonts w:eastAsia="Calibri"/>
        </w:rPr>
        <w:t>actor-critic</w:t>
      </w:r>
      <w:proofErr w:type="spellEnd"/>
      <w:r>
        <w:rPr>
          <w:rFonts w:eastAsia="Calibri"/>
        </w:rPr>
        <w:t>), ponieważ w procesie treningu uczona jest zarówno polityka, jak i funkcja wartości</w:t>
      </w:r>
      <w:r w:rsidR="0024314F">
        <w:rPr>
          <w:rFonts w:eastAsia="Calibri"/>
        </w:rPr>
        <w:t xml:space="preserve">, która jest używana do jej oceny. </w:t>
      </w:r>
      <w:r w:rsidR="0024314F">
        <w:rPr>
          <w:rFonts w:eastAsia="Calibri"/>
        </w:rPr>
        <w:fldChar w:fldCharType="begin"/>
      </w:r>
      <w:r w:rsidR="0024314F">
        <w:rPr>
          <w:rFonts w:eastAsia="Calibri"/>
        </w:rPr>
        <w:instrText xml:space="preserve"> REF _Ref167371498 \r \h </w:instrText>
      </w:r>
      <w:r w:rsidR="0024314F">
        <w:rPr>
          <w:rFonts w:eastAsia="Calibri"/>
        </w:rPr>
      </w:r>
      <w:r w:rsidR="0024314F">
        <w:rPr>
          <w:rFonts w:eastAsia="Calibri"/>
        </w:rPr>
        <w:fldChar w:fldCharType="separate"/>
      </w:r>
      <w:r w:rsidR="00053BA9">
        <w:rPr>
          <w:rFonts w:eastAsia="Calibri"/>
        </w:rPr>
        <w:t>[22]</w:t>
      </w:r>
      <w:r w:rsidR="0024314F">
        <w:rPr>
          <w:rFonts w:eastAsia="Calibri"/>
        </w:rPr>
        <w:fldChar w:fldCharType="end"/>
      </w:r>
    </w:p>
    <w:p w:rsidR="00842BE0" w:rsidRDefault="00842BE0" w:rsidP="008B2CBC">
      <w:pPr>
        <w:rPr>
          <w:rFonts w:eastAsia="Calibri"/>
        </w:rPr>
      </w:pPr>
    </w:p>
    <w:p w:rsidR="00842BE0" w:rsidRDefault="00842BE0" w:rsidP="00842BE0">
      <w:pPr>
        <w:pStyle w:val="Nagwek2"/>
        <w:numPr>
          <w:ilvl w:val="1"/>
          <w:numId w:val="20"/>
        </w:numPr>
        <w:rPr>
          <w:rFonts w:eastAsia="Calibri"/>
        </w:rPr>
      </w:pPr>
      <w:bookmarkStart w:id="10" w:name="_Toc170735944"/>
      <w:r>
        <w:rPr>
          <w:rFonts w:eastAsia="Calibri"/>
        </w:rPr>
        <w:t xml:space="preserve">Uczenie </w:t>
      </w:r>
      <w:proofErr w:type="spellStart"/>
      <w:r>
        <w:rPr>
          <w:rFonts w:eastAsia="Calibri"/>
        </w:rPr>
        <w:t>offline</w:t>
      </w:r>
      <w:bookmarkEnd w:id="10"/>
      <w:proofErr w:type="spellEnd"/>
    </w:p>
    <w:p w:rsidR="008B2CBC" w:rsidRDefault="00842BE0" w:rsidP="008B2CBC">
      <w:r>
        <w:t xml:space="preserve">Uczenie ze wzmocnieniem </w:t>
      </w:r>
      <w:proofErr w:type="spellStart"/>
      <w:r>
        <w:t>offline</w:t>
      </w:r>
      <w:proofErr w:type="spellEnd"/>
      <w:r>
        <w:t xml:space="preserve"> to podejście, w którym agent uczy się optymalnej polityki działania na podstawie zbioru danych zgromadzonych wcześniej, bez interakcji z rzeczywistym środowiskiem podczas fazy uczenia. To różni się od tradycyjnego (online) RL, gdzie agent uczy się przez iteracyjne działanie i obserwowanie wyników swoich działań w środowisku w czasie rzeczywistym. Rozwiązania </w:t>
      </w:r>
      <w:proofErr w:type="spellStart"/>
      <w:r>
        <w:t>offline</w:t>
      </w:r>
      <w:proofErr w:type="spellEnd"/>
      <w:r>
        <w:t xml:space="preserve"> mają szereg </w:t>
      </w:r>
      <w:r w:rsidR="00082ACF">
        <w:t>zalet takich jak bezpieczeństwo i koszt uczenia, ponieważ nie występuje konieczność odłączania działającej polityki od systemu, dzięki czemu nie narażamy systemu na wykonywanie nieoptymalnych działań w trakcie procesu uczenia, co może być w krytycznych aplikacjach (np. w medycynie) niebezpieczne, a eksploracja może być kosztowna. Ponadto jeden zestaw danych może być wielokrotnie wykorzystany do nauczenia różnych modeli i doskonalenia algorytmów.</w:t>
      </w:r>
      <w:r w:rsidR="00B76138">
        <w:t xml:space="preserve"> Z drugiej strony problemem jest duża zależność skuteczności agenta od danych uczących. Dane muszą być wysokiej jakości i dobrze reprezentować przestrzeń stanów i akcji, ponieważ  modele mogą mieć problem z generalizacją danych. </w:t>
      </w:r>
      <w:r w:rsidR="00B76138" w:rsidRPr="00B76138">
        <w:t xml:space="preserve">Algorytmy mogą mieć tendencję do przeszacowywania wartości </w:t>
      </w:r>
      <w:r w:rsidR="00B76138">
        <w:t>akcji</w:t>
      </w:r>
      <w:r w:rsidR="00B76138" w:rsidRPr="00B76138">
        <w:t>, co prowadzi do podejmowania nieoptymalnych decyzji.</w:t>
      </w:r>
    </w:p>
    <w:p w:rsidR="00B76138" w:rsidRDefault="00B76138" w:rsidP="008B2CBC">
      <w:pPr>
        <w:rPr>
          <w:rFonts w:eastAsia="Calibri"/>
        </w:rPr>
      </w:pPr>
    </w:p>
    <w:p w:rsidR="00310719" w:rsidRDefault="008B2CBC" w:rsidP="008B2CBC">
      <w:pPr>
        <w:pStyle w:val="Nagwek2"/>
        <w:numPr>
          <w:ilvl w:val="1"/>
          <w:numId w:val="20"/>
        </w:numPr>
        <w:rPr>
          <w:rFonts w:eastAsia="Calibri"/>
        </w:rPr>
      </w:pPr>
      <w:bookmarkStart w:id="11" w:name="_Toc170735945"/>
      <w:r>
        <w:rPr>
          <w:rFonts w:eastAsia="Calibri"/>
        </w:rPr>
        <w:t>Sieci neuronowe</w:t>
      </w:r>
      <w:bookmarkEnd w:id="11"/>
    </w:p>
    <w:p w:rsidR="005867A7" w:rsidRDefault="00C801F7" w:rsidP="005867A7">
      <w:r>
        <w:t xml:space="preserve">Sieci neuronowe są </w:t>
      </w:r>
      <w:r w:rsidR="00366849">
        <w:t>systemem</w:t>
      </w:r>
      <w:r>
        <w:t xml:space="preserve"> inspirowanym działaniem ludzkiego mózgu. Są one zbudowane z połączonych sztucznych neuronów, które przetwarzają dane wejściowe, przekazując je przez serię warstw, aby wygenerować pożądane wyjście. </w:t>
      </w:r>
      <w:r w:rsidRPr="00C801F7">
        <w:t xml:space="preserve">Podstawowymi jednostkami sieci neuronowych są sztuczne neurony. </w:t>
      </w:r>
      <w:r w:rsidR="00366849">
        <w:fldChar w:fldCharType="begin"/>
      </w:r>
      <w:r w:rsidR="00366849">
        <w:instrText xml:space="preserve"> REF _Ref167799952 \h </w:instrText>
      </w:r>
      <w:r w:rsidR="00366849">
        <w:fldChar w:fldCharType="separate"/>
      </w:r>
      <w:r w:rsidR="00053BA9">
        <w:t xml:space="preserve">Rys.  </w:t>
      </w:r>
      <w:r w:rsidR="00053BA9">
        <w:rPr>
          <w:noProof/>
        </w:rPr>
        <w:t>2</w:t>
      </w:r>
      <w:r w:rsidR="00366849">
        <w:fldChar w:fldCharType="end"/>
      </w:r>
      <w:r w:rsidR="00366849">
        <w:t>.</w:t>
      </w:r>
      <w:r w:rsidR="00366849" w:rsidRPr="00366849">
        <w:t xml:space="preserve"> przedstawia najprostszą sieć składającą się z jednego neuronu</w:t>
      </w:r>
      <w:r w:rsidR="00FD77D7">
        <w:t>, tzw. perceptron</w:t>
      </w:r>
      <w:r w:rsidR="00366849" w:rsidRPr="00366849">
        <w:t xml:space="preserve">. </w:t>
      </w:r>
      <w:r w:rsidRPr="00C801F7">
        <w:t xml:space="preserve">Każdy neuron przyjmuje wiele wejść, przetwarza je za pomocą funkcji aktywacji i generuje </w:t>
      </w:r>
      <w:r>
        <w:t>sygnał</w:t>
      </w:r>
      <w:r w:rsidRPr="00C801F7">
        <w:t>, któr</w:t>
      </w:r>
      <w:r>
        <w:t>y</w:t>
      </w:r>
      <w:r w:rsidRPr="00C801F7">
        <w:t xml:space="preserve"> jest </w:t>
      </w:r>
      <w:r>
        <w:t>przekazywany do innych neuronów lub do wyjścia.</w:t>
      </w:r>
      <w:r w:rsidR="00C853EA">
        <w:t xml:space="preserve"> Każde połączenie z wejściem ma przypisaną wagę, która modyfikuje wpływ sygnału. Wagi są parametrami, które sieć neuronowa uczy się dostosowywać podczas procesu uczenia. Funkcje aktywacji</w:t>
      </w:r>
      <w:r w:rsidR="00366849">
        <w:t xml:space="preserve"> (np. </w:t>
      </w:r>
      <w:proofErr w:type="spellStart"/>
      <w:r w:rsidR="00366849">
        <w:t>softmax</w:t>
      </w:r>
      <w:proofErr w:type="spellEnd"/>
      <w:r w:rsidR="00366849">
        <w:t xml:space="preserve">, </w:t>
      </w:r>
      <w:proofErr w:type="spellStart"/>
      <w:r w:rsidR="00366849">
        <w:t>ReLU</w:t>
      </w:r>
      <w:proofErr w:type="spellEnd"/>
      <w:r w:rsidR="00366849">
        <w:t xml:space="preserve">, </w:t>
      </w:r>
      <w:proofErr w:type="spellStart"/>
      <w:r w:rsidR="00366849">
        <w:t>sigmoida</w:t>
      </w:r>
      <w:proofErr w:type="spellEnd"/>
      <w:r w:rsidR="00366849">
        <w:t>)</w:t>
      </w:r>
      <w:r w:rsidR="00C853EA">
        <w:t xml:space="preserve"> decydują, czy i w jakim stopniu neuron zostanie aktywowany.</w:t>
      </w:r>
      <w:r w:rsidR="00186E59">
        <w:t xml:space="preserve"> </w:t>
      </w:r>
      <w:r w:rsidR="005336D1">
        <w:fldChar w:fldCharType="begin"/>
      </w:r>
      <w:r w:rsidR="005336D1">
        <w:instrText xml:space="preserve"> REF _Ref167801406 \r \h </w:instrText>
      </w:r>
      <w:r w:rsidR="005336D1">
        <w:fldChar w:fldCharType="separate"/>
      </w:r>
      <w:r w:rsidR="00053BA9">
        <w:t>[31]</w:t>
      </w:r>
      <w:r w:rsidR="005336D1">
        <w:fldChar w:fldCharType="end"/>
      </w:r>
    </w:p>
    <w:p w:rsidR="005867A7" w:rsidRDefault="005867A7" w:rsidP="005867A7"/>
    <w:p w:rsidR="00C853EA" w:rsidRDefault="00C853EA" w:rsidP="00C853EA">
      <w:pPr>
        <w:keepNext/>
        <w:jc w:val="center"/>
      </w:pPr>
      <w:r>
        <w:rPr>
          <w:noProof/>
          <w:lang w:eastAsia="pl-PL"/>
        </w:rPr>
        <w:drawing>
          <wp:inline distT="0" distB="0" distL="0" distR="0" wp14:anchorId="6CBA0AC8" wp14:editId="383C891A">
            <wp:extent cx="4241800" cy="2519080"/>
            <wp:effectExtent l="0" t="0" r="635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48633" cy="2523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</w:p>
    <w:p w:rsidR="00E46DFE" w:rsidRDefault="00C853EA" w:rsidP="00C853EA">
      <w:pPr>
        <w:pStyle w:val="Legenda"/>
        <w:jc w:val="center"/>
      </w:pPr>
      <w:bookmarkStart w:id="12" w:name="_Ref167799952"/>
      <w:bookmarkStart w:id="13" w:name="_Ref167799939"/>
      <w:r>
        <w:t xml:space="preserve">Rys.  </w:t>
      </w:r>
      <w:fldSimple w:instr=" SEQ Rys._ \* ARABIC ">
        <w:r w:rsidR="00053BA9">
          <w:rPr>
            <w:noProof/>
          </w:rPr>
          <w:t>2</w:t>
        </w:r>
      </w:fldSimple>
      <w:bookmarkEnd w:id="12"/>
      <w:r>
        <w:t>. Schemat perceptronu</w:t>
      </w:r>
      <w:r w:rsidR="00FD77D7">
        <w:t>.</w:t>
      </w:r>
      <w:r>
        <w:t xml:space="preserve"> </w:t>
      </w:r>
      <w:r>
        <w:fldChar w:fldCharType="begin"/>
      </w:r>
      <w:r>
        <w:instrText xml:space="preserve"> REF _Ref167799923 \r \h </w:instrText>
      </w:r>
      <w:r>
        <w:fldChar w:fldCharType="separate"/>
      </w:r>
      <w:r w:rsidR="00053BA9">
        <w:t>[30]</w:t>
      </w:r>
      <w:r>
        <w:fldChar w:fldCharType="end"/>
      </w:r>
      <w:bookmarkEnd w:id="13"/>
      <w:r>
        <w:t xml:space="preserve"> </w:t>
      </w:r>
    </w:p>
    <w:p w:rsidR="00FD77D7" w:rsidRPr="00FD77D7" w:rsidRDefault="00FD77D7" w:rsidP="00FD77D7"/>
    <w:p w:rsidR="005867A7" w:rsidRDefault="005867A7" w:rsidP="005867A7">
      <w:r>
        <w:t>W większości problemów sieci składają się z wielu neuronów, połączonych w warstwy</w:t>
      </w:r>
      <w:r w:rsidR="005336D1">
        <w:t>.</w:t>
      </w:r>
      <w:r>
        <w:t xml:space="preserve"> W takich przypadkach w procesie optymalizacji parametrów stosowany jest algorytm propagacji wstecznej, aby umożliwić dostosowywanie wag w warstwach oddalonych od wyjścia, dla którego wyznaczany jest błąd względem oczekiwanych rezultatów. P</w:t>
      </w:r>
      <w:r w:rsidRPr="00604B5C">
        <w:t xml:space="preserve">ropagacja wsteczna </w:t>
      </w:r>
      <w:r>
        <w:t>(</w:t>
      </w:r>
      <w:proofErr w:type="spellStart"/>
      <w:r>
        <w:t>backpropagation</w:t>
      </w:r>
      <w:proofErr w:type="spellEnd"/>
      <w:r>
        <w:t xml:space="preserve">) działa na zasadzie </w:t>
      </w:r>
      <w:r w:rsidR="005336D1">
        <w:t>przenoszenia</w:t>
      </w:r>
      <w:r>
        <w:t xml:space="preserve"> błędu od warstwy wyjściowej wstecz do warstw ukrytych, </w:t>
      </w:r>
      <w:r w:rsidR="00FD77D7">
        <w:t>wykorzystując</w:t>
      </w:r>
      <w:r>
        <w:t xml:space="preserve"> pochodne cząstkowe funkcji kosztu względem wag na podstawie reguły łańcuchowej. </w:t>
      </w:r>
    </w:p>
    <w:p w:rsidR="00366849" w:rsidRDefault="00366849" w:rsidP="00366849"/>
    <w:p w:rsidR="006376EB" w:rsidRDefault="00366849" w:rsidP="006376EB">
      <w:pPr>
        <w:keepNext/>
        <w:jc w:val="center"/>
      </w:pPr>
      <w:r>
        <w:rPr>
          <w:noProof/>
          <w:lang w:eastAsia="pl-PL"/>
        </w:rPr>
        <w:drawing>
          <wp:inline distT="0" distB="0" distL="0" distR="0" wp14:anchorId="05647A66" wp14:editId="7AB84742">
            <wp:extent cx="1810186" cy="914400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1409" cy="920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drawing>
          <wp:inline distT="0" distB="0" distL="0" distR="0" wp14:anchorId="0A92B5A0" wp14:editId="394E7E56">
            <wp:extent cx="1962150" cy="1396319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1516" cy="1417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6849" w:rsidRPr="00366849" w:rsidRDefault="006376EB" w:rsidP="006376EB">
      <w:pPr>
        <w:pStyle w:val="Legenda"/>
        <w:jc w:val="center"/>
      </w:pPr>
      <w:bookmarkStart w:id="14" w:name="_Ref167801470"/>
      <w:r>
        <w:t xml:space="preserve">Rys.  </w:t>
      </w:r>
      <w:fldSimple w:instr=" SEQ Rys._ \* ARABIC ">
        <w:r w:rsidR="00053BA9">
          <w:rPr>
            <w:noProof/>
          </w:rPr>
          <w:t>3</w:t>
        </w:r>
      </w:fldSimple>
      <w:bookmarkEnd w:id="14"/>
      <w:r>
        <w:t xml:space="preserve">. Przykłady różnych struktur połączeń neuronów. Sieci </w:t>
      </w:r>
      <w:proofErr w:type="spellStart"/>
      <w:r>
        <w:t>Hopfielda</w:t>
      </w:r>
      <w:proofErr w:type="spellEnd"/>
      <w:r>
        <w:t xml:space="preserve"> (po lewej), połączenia każdy z każdym </w:t>
      </w:r>
      <w:r>
        <w:br/>
        <w:t xml:space="preserve">(po prawej). </w:t>
      </w:r>
      <w:r>
        <w:fldChar w:fldCharType="begin"/>
      </w:r>
      <w:r>
        <w:instrText xml:space="preserve"> REF _Ref167801406 \r \h </w:instrText>
      </w:r>
      <w:r>
        <w:fldChar w:fldCharType="separate"/>
      </w:r>
      <w:r w:rsidR="00053BA9">
        <w:t>[31]</w:t>
      </w:r>
      <w:r>
        <w:fldChar w:fldCharType="end"/>
      </w:r>
    </w:p>
    <w:p w:rsidR="00E46DFE" w:rsidRPr="00C801F7" w:rsidRDefault="00E46DFE" w:rsidP="00C801F7">
      <w:pPr>
        <w:rPr>
          <w:rFonts w:eastAsia="Calibri"/>
        </w:rPr>
      </w:pPr>
    </w:p>
    <w:p w:rsidR="00310719" w:rsidRDefault="00193BEB" w:rsidP="00310719">
      <w:pPr>
        <w:rPr>
          <w:rFonts w:eastAsia="Calibri"/>
        </w:rPr>
      </w:pPr>
      <w:r>
        <w:t>Na przestrzeni lat powstało wiele rodzajów sieci, różniących się strukturą i zastosowaniem</w:t>
      </w:r>
      <w:r w:rsidR="005336D1">
        <w:t xml:space="preserve"> (</w:t>
      </w:r>
      <w:r w:rsidR="005336D1">
        <w:fldChar w:fldCharType="begin"/>
      </w:r>
      <w:r w:rsidR="005336D1">
        <w:instrText xml:space="preserve"> REF _Ref167801470 \h </w:instrText>
      </w:r>
      <w:r w:rsidR="005336D1">
        <w:fldChar w:fldCharType="separate"/>
      </w:r>
      <w:r w:rsidR="00053BA9">
        <w:t xml:space="preserve">Rys.  </w:t>
      </w:r>
      <w:r w:rsidR="00053BA9">
        <w:rPr>
          <w:noProof/>
        </w:rPr>
        <w:t>3</w:t>
      </w:r>
      <w:r w:rsidR="005336D1">
        <w:fldChar w:fldCharType="end"/>
      </w:r>
      <w:r w:rsidR="005336D1">
        <w:t xml:space="preserve">).  </w:t>
      </w:r>
      <w:r w:rsidR="00186E59">
        <w:t xml:space="preserve">Najprostszym przykładem mogą być wielowarstwowe perceptrony, w których sygnał porusza się w tylko jednym kierunku i każdy neuron kolejnej warstwy jest połączony ze wszystkimi neuronami warstwy poprzedniej. Sieci </w:t>
      </w:r>
      <w:proofErr w:type="spellStart"/>
      <w:r w:rsidR="00186E59">
        <w:t>konwolucyjne</w:t>
      </w:r>
      <w:proofErr w:type="spellEnd"/>
      <w:r w:rsidR="0030468C">
        <w:t xml:space="preserve"> składają się między innymi z warstw </w:t>
      </w:r>
      <w:proofErr w:type="spellStart"/>
      <w:r w:rsidR="0030468C">
        <w:t>konwolucyjnych</w:t>
      </w:r>
      <w:proofErr w:type="spellEnd"/>
      <w:r w:rsidR="0030468C">
        <w:t>, które</w:t>
      </w:r>
      <w:r w:rsidR="00186E59">
        <w:t xml:space="preserve"> symulują działanie filtra przesuwnego, dzięki </w:t>
      </w:r>
      <w:r w:rsidR="00186E59">
        <w:lastRenderedPageBreak/>
        <w:t>połączeniu</w:t>
      </w:r>
      <w:r w:rsidR="0030468C">
        <w:t xml:space="preserve"> neuronu</w:t>
      </w:r>
      <w:r w:rsidR="00186E59">
        <w:t xml:space="preserve"> z </w:t>
      </w:r>
      <w:r w:rsidR="0030468C">
        <w:t>fragmentem poprzedniej warstwy należącym</w:t>
      </w:r>
      <w:r w:rsidR="00186E59">
        <w:t xml:space="preserve"> do pewnego </w:t>
      </w:r>
      <w:r w:rsidR="0030468C">
        <w:t>otoczenia. Takie sieci dobrze sprawdzają się w analizie problemów, w których wejścia mają strukturę przestrzenną, jak obrazy czy szeregi czasowe. Sieci rekurencyjne</w:t>
      </w:r>
      <w:r w:rsidR="00A77D3B">
        <w:t xml:space="preserve"> wykorzystują dodatkowe połączenia wewnątrz warstw, tworząc pętle, które przechowują informacje o poprzednich stanach w jakich znajdowały się neurony. Szczególnie użyteczne są w analizie sekwencji.</w:t>
      </w:r>
      <w:r w:rsidR="0030468C">
        <w:t xml:space="preserve"> </w:t>
      </w:r>
      <w:r>
        <w:t>W RL</w:t>
      </w:r>
      <w:r w:rsidR="00A77D3B">
        <w:t xml:space="preserve"> różne</w:t>
      </w:r>
      <w:r>
        <w:t xml:space="preserve"> sieci neuronowe znalazły zastosowanie</w:t>
      </w:r>
      <w:r w:rsidR="00033A4F">
        <w:t xml:space="preserve"> </w:t>
      </w:r>
      <w:r>
        <w:t>między innymi przy aproksymacji</w:t>
      </w:r>
      <w:r w:rsidR="00033A4F">
        <w:t xml:space="preserve"> funkcji wartości</w:t>
      </w:r>
      <w:r w:rsidR="00C801F7">
        <w:t xml:space="preserve"> </w:t>
      </w:r>
      <w:r w:rsidR="00C801F7">
        <w:fldChar w:fldCharType="begin"/>
      </w:r>
      <w:r w:rsidR="00C801F7">
        <w:instrText xml:space="preserve"> REF _Ref167033124 \r \h </w:instrText>
      </w:r>
      <w:r w:rsidR="00C801F7">
        <w:fldChar w:fldCharType="separate"/>
      </w:r>
      <w:r w:rsidR="00053BA9">
        <w:t>[13]</w:t>
      </w:r>
      <w:r w:rsidR="00C801F7">
        <w:fldChar w:fldCharType="end"/>
      </w:r>
      <w:r w:rsidR="001A3401">
        <w:t xml:space="preserve"> (sieć rekurencyjna GRU)</w:t>
      </w:r>
      <w:r w:rsidR="00033A4F">
        <w:t xml:space="preserve">, </w:t>
      </w:r>
      <w:r w:rsidR="00C801F7">
        <w:t xml:space="preserve">polityki </w:t>
      </w:r>
      <w:r w:rsidR="00C801F7">
        <w:fldChar w:fldCharType="begin"/>
      </w:r>
      <w:r w:rsidR="00C801F7">
        <w:instrText xml:space="preserve"> REF _Ref167454236 \r \h </w:instrText>
      </w:r>
      <w:r w:rsidR="00C801F7">
        <w:fldChar w:fldCharType="separate"/>
      </w:r>
      <w:r w:rsidR="00053BA9">
        <w:t>[24]</w:t>
      </w:r>
      <w:r w:rsidR="00C801F7">
        <w:fldChar w:fldCharType="end"/>
      </w:r>
      <w:r w:rsidR="00440EBB">
        <w:t xml:space="preserve"> (wielowarstwowy perceptron)</w:t>
      </w:r>
      <w:r w:rsidR="00033A4F">
        <w:t xml:space="preserve"> </w:t>
      </w:r>
      <w:r>
        <w:t>czy</w:t>
      </w:r>
      <w:r w:rsidR="00033A4F">
        <w:t xml:space="preserve"> modeli środowiska</w:t>
      </w:r>
      <w:r w:rsidR="00C801F7">
        <w:t xml:space="preserve"> </w:t>
      </w:r>
      <w:r w:rsidR="00C801F7">
        <w:fldChar w:fldCharType="begin"/>
      </w:r>
      <w:r w:rsidR="00C801F7">
        <w:instrText xml:space="preserve"> REF _Ref167798507 \r \h </w:instrText>
      </w:r>
      <w:r w:rsidR="00C801F7">
        <w:fldChar w:fldCharType="separate"/>
      </w:r>
      <w:r w:rsidR="00053BA9">
        <w:t>[29]</w:t>
      </w:r>
      <w:r w:rsidR="00C801F7">
        <w:fldChar w:fldCharType="end"/>
      </w:r>
      <w:r w:rsidR="001A3401">
        <w:t xml:space="preserve"> (wielowarstwowy perceptron)</w:t>
      </w:r>
      <w:r w:rsidR="00C801F7">
        <w:t>.</w:t>
      </w:r>
      <w:r>
        <w:t xml:space="preserve"> </w:t>
      </w:r>
    </w:p>
    <w:p w:rsidR="00310719" w:rsidRDefault="00310719" w:rsidP="00310719">
      <w:pPr>
        <w:rPr>
          <w:rFonts w:eastAsia="Calibri"/>
        </w:rPr>
      </w:pPr>
    </w:p>
    <w:p w:rsidR="00842BE0" w:rsidRDefault="00842BE0" w:rsidP="003E4AB9">
      <w:pPr>
        <w:pStyle w:val="Nagwek2"/>
        <w:numPr>
          <w:ilvl w:val="1"/>
          <w:numId w:val="20"/>
        </w:numPr>
        <w:rPr>
          <w:rFonts w:eastAsia="Calibri"/>
        </w:rPr>
      </w:pPr>
      <w:bookmarkStart w:id="15" w:name="_Toc170735946"/>
      <w:r>
        <w:rPr>
          <w:rFonts w:eastAsia="Calibri"/>
        </w:rPr>
        <w:t>Sieci rekurencyjne</w:t>
      </w:r>
      <w:bookmarkEnd w:id="15"/>
    </w:p>
    <w:p w:rsidR="003E4AB9" w:rsidRDefault="002225EA" w:rsidP="003E4AB9">
      <w:pPr>
        <w:rPr>
          <w:rFonts w:eastAsia="Calibri"/>
        </w:rPr>
      </w:pPr>
      <w:r w:rsidRPr="002225EA">
        <w:rPr>
          <w:rFonts w:eastAsia="Calibri"/>
        </w:rPr>
        <w:t xml:space="preserve">Sieci rekurencyjne (RNN) to typ sieci neuronowych, który </w:t>
      </w:r>
      <w:r>
        <w:rPr>
          <w:rFonts w:eastAsia="Calibri"/>
        </w:rPr>
        <w:t>powstał z myślą</w:t>
      </w:r>
      <w:r w:rsidRPr="002225EA">
        <w:rPr>
          <w:rFonts w:eastAsia="Calibri"/>
        </w:rPr>
        <w:t xml:space="preserve"> </w:t>
      </w:r>
      <w:r>
        <w:rPr>
          <w:rFonts w:eastAsia="Calibri"/>
        </w:rPr>
        <w:t>o analizie</w:t>
      </w:r>
      <w:r w:rsidRPr="002225EA">
        <w:rPr>
          <w:rFonts w:eastAsia="Calibri"/>
        </w:rPr>
        <w:t xml:space="preserve"> danych sekwencyjnych. </w:t>
      </w:r>
      <w:r w:rsidR="00AA63BF" w:rsidRPr="00AA63BF">
        <w:rPr>
          <w:rFonts w:eastAsia="Calibri"/>
        </w:rPr>
        <w:t xml:space="preserve">Podstawowym elementem sieci rekurencyjnych jest komórka rekurencyjna, która działa na zasadzie sprzężenia zwrotnego. Każdy neuron w takiej komórce przekazuje swoje wyjście nie tylko do neuronów kolejnej warstwy, ale także do samego siebie. W ten sposób, </w:t>
      </w:r>
      <w:r w:rsidR="00AA63BF">
        <w:rPr>
          <w:rFonts w:eastAsia="Calibri"/>
        </w:rPr>
        <w:t xml:space="preserve">w </w:t>
      </w:r>
      <w:r w:rsidR="00AA63BF" w:rsidRPr="00AA63BF">
        <w:rPr>
          <w:rFonts w:eastAsia="Calibri"/>
        </w:rPr>
        <w:t>sie</w:t>
      </w:r>
      <w:r w:rsidR="00AA63BF">
        <w:rPr>
          <w:rFonts w:eastAsia="Calibri"/>
        </w:rPr>
        <w:t>ci</w:t>
      </w:r>
      <w:r w:rsidR="00AA63BF" w:rsidRPr="00AA63BF">
        <w:rPr>
          <w:rFonts w:eastAsia="Calibri"/>
        </w:rPr>
        <w:t xml:space="preserve"> </w:t>
      </w:r>
      <w:r w:rsidR="00AA63BF">
        <w:rPr>
          <w:rFonts w:eastAsia="Calibri"/>
        </w:rPr>
        <w:t xml:space="preserve">powstaje pamięć, która pozwala </w:t>
      </w:r>
      <w:r w:rsidR="00AA63BF" w:rsidRPr="00AA63BF">
        <w:rPr>
          <w:rFonts w:eastAsia="Calibri"/>
        </w:rPr>
        <w:t xml:space="preserve">uwzględniać poprzednie stany przy przetwarzaniu bieżącego wejścia. Ta zdolność do przechowywania kontekstu jest kluczowa przy rozwiązywaniu problemów </w:t>
      </w:r>
      <w:r w:rsidR="00AA63BF">
        <w:rPr>
          <w:rFonts w:eastAsia="Calibri"/>
        </w:rPr>
        <w:t>w których</w:t>
      </w:r>
      <w:r w:rsidR="00AA63BF" w:rsidRPr="00AA63BF">
        <w:rPr>
          <w:rFonts w:eastAsia="Calibri"/>
        </w:rPr>
        <w:t xml:space="preserve"> istotna jest kolejność i kontekst danych.</w:t>
      </w:r>
    </w:p>
    <w:p w:rsidR="00AA63BF" w:rsidRDefault="00AA63BF" w:rsidP="003E4AB9">
      <w:r>
        <w:t>W praktyce istnieje kilka wariantów sieci rekurencyjnych, które różnią się strukturą i zastosowaniami. Najprostszym typem RNN są klasyczne sieci rekurencyjne, jednak ich efektywność bywa ograniczona przez problem</w:t>
      </w:r>
      <w:r w:rsidR="001C60C9">
        <w:t xml:space="preserve">y związane z zanikiem gradientu  </w:t>
      </w:r>
      <w:r w:rsidR="001C60C9">
        <w:fldChar w:fldCharType="begin"/>
      </w:r>
      <w:r w:rsidR="001C60C9">
        <w:instrText xml:space="preserve"> REF _Ref170132203 \r \h </w:instrText>
      </w:r>
      <w:r w:rsidR="001C60C9">
        <w:fldChar w:fldCharType="separate"/>
      </w:r>
      <w:r w:rsidR="00053BA9">
        <w:t>[38]</w:t>
      </w:r>
      <w:r w:rsidR="001C60C9">
        <w:fldChar w:fldCharType="end"/>
      </w:r>
      <w:r w:rsidR="001C60C9">
        <w:t>.</w:t>
      </w:r>
      <w:r>
        <w:t xml:space="preserve"> Aby temu zaradzić, opracowano bardziej zaawansowane struktury, takie jak długoterminowa pamięć krótkotrwała (LSTM) oraz sieci z jednostkami GRU (</w:t>
      </w:r>
      <w:proofErr w:type="spellStart"/>
      <w:r>
        <w:t>Gated</w:t>
      </w:r>
      <w:proofErr w:type="spellEnd"/>
      <w:r>
        <w:t xml:space="preserve"> </w:t>
      </w:r>
      <w:proofErr w:type="spellStart"/>
      <w:r>
        <w:t>Recurrent</w:t>
      </w:r>
      <w:proofErr w:type="spellEnd"/>
      <w:r>
        <w:t xml:space="preserve"> Unit). LSTM i GRU posiadają mechanizmy bramek, które regulują przepływ informacji, umożliwiając efektywne przechowywanie i wykorzystanie długoterminowych zależności.</w:t>
      </w:r>
      <w:r w:rsidR="001C60C9">
        <w:t xml:space="preserve"> </w:t>
      </w:r>
    </w:p>
    <w:p w:rsidR="00092F65" w:rsidRDefault="00092F65" w:rsidP="00037C3B">
      <w:pPr>
        <w:ind w:firstLine="0"/>
      </w:pPr>
      <w:r>
        <w:t>Jednostki LSTM zawierają trzy główne rodzaje bramek: bramkę zapominania, bramkę wejściową oraz bramkę wyjściową. Bramka zapominania (</w:t>
      </w:r>
      <w:proofErr w:type="spellStart"/>
      <w:r>
        <w:t>Forget</w:t>
      </w:r>
      <w:proofErr w:type="spellEnd"/>
      <w:r>
        <w:t xml:space="preserve"> </w:t>
      </w:r>
      <w:proofErr w:type="spellStart"/>
      <w:r>
        <w:t>Gate</w:t>
      </w:r>
      <w:proofErr w:type="spellEnd"/>
      <w:r>
        <w:t>) decyduje, które informacje z poprzedniego stanu komórki powinny zostać zapomniane.</w:t>
      </w:r>
      <w:r w:rsidR="00037C3B">
        <w:t xml:space="preserve"> Bramka wejściowa (Input </w:t>
      </w:r>
      <w:proofErr w:type="spellStart"/>
      <w:r w:rsidR="00037C3B">
        <w:t>Gate</w:t>
      </w:r>
      <w:proofErr w:type="spellEnd"/>
      <w:r w:rsidR="00037C3B">
        <w:t xml:space="preserve">) określa, które nowe informacje powinny być dodane do stanu komórki.  Składa się z dwóch części: warstwy </w:t>
      </w:r>
      <w:proofErr w:type="spellStart"/>
      <w:r w:rsidR="00037C3B">
        <w:t>sigmoidalnej</w:t>
      </w:r>
      <w:proofErr w:type="spellEnd"/>
      <w:r w:rsidR="00037C3B">
        <w:t>, oraz warstwy z funkcją tangens hiperboliczny. Bramka wyjściowa (</w:t>
      </w:r>
      <w:proofErr w:type="spellStart"/>
      <w:r w:rsidR="00037C3B">
        <w:t>Output</w:t>
      </w:r>
      <w:proofErr w:type="spellEnd"/>
      <w:r w:rsidR="00037C3B">
        <w:t xml:space="preserve"> </w:t>
      </w:r>
      <w:proofErr w:type="spellStart"/>
      <w:r w:rsidR="00037C3B">
        <w:t>Gate</w:t>
      </w:r>
      <w:proofErr w:type="spellEnd"/>
      <w:r w:rsidR="00037C3B">
        <w:t>) określa, które informacje ze stanu komórki będą używane jako wyjście.</w:t>
      </w:r>
      <w:r w:rsidR="00CC2284">
        <w:t xml:space="preserve"> </w:t>
      </w:r>
      <w:r w:rsidR="00CC2284">
        <w:fldChar w:fldCharType="begin"/>
      </w:r>
      <w:r w:rsidR="00CC2284">
        <w:instrText xml:space="preserve"> REF _Ref170132203 \r \h </w:instrText>
      </w:r>
      <w:r w:rsidR="00CC2284">
        <w:fldChar w:fldCharType="separate"/>
      </w:r>
      <w:r w:rsidR="00053BA9">
        <w:t>[38]</w:t>
      </w:r>
      <w:r w:rsidR="00CC2284">
        <w:fldChar w:fldCharType="end"/>
      </w:r>
      <w:r w:rsidR="00CC2284">
        <w:t xml:space="preserve"> </w:t>
      </w:r>
      <w:r w:rsidR="00CC2284" w:rsidRPr="00CC2284">
        <w:t>Dzięki specjalnej architekturze z bramkami, LSTM mogą skutecznie przechowywać i wykorzystywa</w:t>
      </w:r>
      <w:r w:rsidR="00CC2284">
        <w:t>ć informacje przez dłuższy czas niż klasyczne sieci rekurencyjne, a także lepiej regulują przepływ gradientu ograniczając jego zanikanie.</w:t>
      </w:r>
    </w:p>
    <w:p w:rsidR="00624E37" w:rsidRDefault="00624E37" w:rsidP="00037C3B">
      <w:pPr>
        <w:keepNext/>
        <w:ind w:firstLine="0"/>
        <w:jc w:val="center"/>
      </w:pPr>
      <w:r>
        <w:rPr>
          <w:noProof/>
          <w:lang w:eastAsia="pl-PL"/>
        </w:rPr>
        <w:lastRenderedPageBreak/>
        <w:drawing>
          <wp:inline distT="0" distB="0" distL="0" distR="0" wp14:anchorId="0A51A212" wp14:editId="49D9F17B">
            <wp:extent cx="5760085" cy="2269490"/>
            <wp:effectExtent l="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26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E37" w:rsidRDefault="00624E37" w:rsidP="00624E37">
      <w:pPr>
        <w:pStyle w:val="Legenda"/>
        <w:ind w:firstLine="0"/>
        <w:jc w:val="center"/>
      </w:pPr>
      <w:r>
        <w:t xml:space="preserve">Rys.  </w:t>
      </w:r>
      <w:fldSimple w:instr=" SEQ Rys._ \* ARABIC ">
        <w:r w:rsidR="00053BA9">
          <w:rPr>
            <w:noProof/>
          </w:rPr>
          <w:t>4</w:t>
        </w:r>
      </w:fldSimple>
      <w:r>
        <w:t>. Schemat komórki LSTM,</w:t>
      </w:r>
      <w:r w:rsidR="00092F65">
        <w:t xml:space="preserve"> X: wektor wejściowy, h: wektor wyjściowy </w:t>
      </w:r>
      <w:r w:rsidR="00092F65">
        <w:fldChar w:fldCharType="begin"/>
      </w:r>
      <w:r w:rsidR="00092F65">
        <w:instrText xml:space="preserve"> REF _Ref170218278 \r \h </w:instrText>
      </w:r>
      <w:r w:rsidR="00092F65">
        <w:fldChar w:fldCharType="separate"/>
      </w:r>
      <w:r w:rsidR="00053BA9">
        <w:t>[39]</w:t>
      </w:r>
      <w:r w:rsidR="00092F65">
        <w:fldChar w:fldCharType="end"/>
      </w:r>
    </w:p>
    <w:p w:rsidR="001F2A5C" w:rsidRDefault="001F2A5C" w:rsidP="00037C3B">
      <w:pPr>
        <w:jc w:val="center"/>
      </w:pPr>
    </w:p>
    <w:p w:rsidR="00037C3B" w:rsidRPr="00037C3B" w:rsidRDefault="00037C3B" w:rsidP="00037C3B">
      <w:pPr>
        <w:jc w:val="center"/>
        <w:rPr>
          <w:i/>
        </w:rPr>
      </w:pPr>
    </w:p>
    <w:p w:rsidR="006E507D" w:rsidRDefault="006E507D">
      <w:pPr>
        <w:spacing w:after="0" w:line="240" w:lineRule="auto"/>
        <w:ind w:firstLine="0"/>
        <w:jc w:val="left"/>
        <w:rPr>
          <w:rFonts w:asciiTheme="majorHAnsi" w:eastAsia="Calibri" w:hAnsiTheme="majorHAnsi" w:cstheme="majorBidi"/>
          <w:color w:val="2E74B5" w:themeColor="accent1" w:themeShade="BF"/>
          <w:sz w:val="32"/>
          <w:szCs w:val="32"/>
        </w:rPr>
      </w:pPr>
      <w:r>
        <w:rPr>
          <w:rFonts w:eastAsia="Calibri"/>
        </w:rPr>
        <w:br w:type="page"/>
      </w:r>
    </w:p>
    <w:p w:rsidR="00F632DA" w:rsidRPr="009514AE" w:rsidRDefault="00F632DA" w:rsidP="009514AE">
      <w:pPr>
        <w:pStyle w:val="Nagwek1"/>
        <w:numPr>
          <w:ilvl w:val="0"/>
          <w:numId w:val="20"/>
        </w:numPr>
        <w:rPr>
          <w:rFonts w:eastAsia="Calibri"/>
        </w:rPr>
      </w:pPr>
      <w:bookmarkStart w:id="16" w:name="_Toc170735947"/>
      <w:r>
        <w:rPr>
          <w:rFonts w:eastAsia="Calibri"/>
        </w:rPr>
        <w:lastRenderedPageBreak/>
        <w:t>Algorytmy uczenia ze wzmocnieniem</w:t>
      </w:r>
      <w:bookmarkEnd w:id="16"/>
    </w:p>
    <w:p w:rsidR="00F632DA" w:rsidRPr="00F632DA" w:rsidRDefault="00F632DA" w:rsidP="00F632DA">
      <w:pPr>
        <w:rPr>
          <w:rFonts w:eastAsia="Calibri"/>
        </w:rPr>
      </w:pPr>
      <w:r>
        <w:rPr>
          <w:rFonts w:eastAsia="Calibri"/>
        </w:rPr>
        <w:t>Niniejszy rozdział ma za zadanie przedstawić</w:t>
      </w:r>
      <w:r w:rsidR="000B5233">
        <w:rPr>
          <w:rFonts w:eastAsia="Calibri"/>
        </w:rPr>
        <w:t xml:space="preserve"> przegląd algorytmów uczenia ze wzmocnieniem</w:t>
      </w:r>
      <w:r w:rsidR="00CB2DC7">
        <w:rPr>
          <w:rFonts w:eastAsia="Calibri"/>
        </w:rPr>
        <w:t xml:space="preserve">. Zaprezentowane zostaną </w:t>
      </w:r>
      <w:r w:rsidR="00623720">
        <w:rPr>
          <w:rFonts w:eastAsia="Calibri"/>
        </w:rPr>
        <w:t xml:space="preserve">ich ogólne zasady działania oraz najważniejsze cechy. </w:t>
      </w:r>
    </w:p>
    <w:p w:rsidR="00E173D7" w:rsidRDefault="00E173D7" w:rsidP="00E173D7">
      <w:pPr>
        <w:rPr>
          <w:rFonts w:eastAsia="Calibri"/>
        </w:rPr>
      </w:pPr>
    </w:p>
    <w:p w:rsidR="00CE42A0" w:rsidRPr="009514AE" w:rsidRDefault="000B5233" w:rsidP="009514AE">
      <w:pPr>
        <w:pStyle w:val="Nagwek2"/>
        <w:numPr>
          <w:ilvl w:val="1"/>
          <w:numId w:val="20"/>
        </w:numPr>
        <w:rPr>
          <w:rFonts w:eastAsia="Calibri"/>
        </w:rPr>
      </w:pPr>
      <w:bookmarkStart w:id="17" w:name="_Toc170735948"/>
      <w:r>
        <w:rPr>
          <w:rFonts w:eastAsia="Calibri"/>
        </w:rPr>
        <w:t>Q-learning</w:t>
      </w:r>
      <w:bookmarkEnd w:id="17"/>
    </w:p>
    <w:p w:rsidR="000B5233" w:rsidRDefault="00A435D8" w:rsidP="000B5233">
      <w:pPr>
        <w:rPr>
          <w:rFonts w:eastAsia="Calibri"/>
        </w:rPr>
      </w:pPr>
      <w:r>
        <w:rPr>
          <w:rFonts w:eastAsia="Calibri"/>
        </w:rPr>
        <w:t xml:space="preserve">Q-learning jest </w:t>
      </w:r>
      <w:r w:rsidR="00CB2DC7">
        <w:rPr>
          <w:rFonts w:eastAsia="Calibri"/>
        </w:rPr>
        <w:t>algorytmem</w:t>
      </w:r>
      <w:r>
        <w:rPr>
          <w:rFonts w:eastAsia="Calibri"/>
        </w:rPr>
        <w:t xml:space="preserve"> zaproponowan</w:t>
      </w:r>
      <w:r w:rsidR="00CB2DC7">
        <w:rPr>
          <w:rFonts w:eastAsia="Calibri"/>
        </w:rPr>
        <w:t>ym</w:t>
      </w:r>
      <w:r>
        <w:rPr>
          <w:rFonts w:eastAsia="Calibri"/>
        </w:rPr>
        <w:t xml:space="preserve"> przez Chrisa </w:t>
      </w:r>
      <w:proofErr w:type="spellStart"/>
      <w:r>
        <w:rPr>
          <w:rFonts w:eastAsia="Calibri"/>
        </w:rPr>
        <w:t>Witkinsa</w:t>
      </w:r>
      <w:proofErr w:type="spellEnd"/>
      <w:r>
        <w:rPr>
          <w:rFonts w:eastAsia="Calibri"/>
        </w:rPr>
        <w:t xml:space="preserve"> w 1989 roku </w:t>
      </w:r>
      <w:r>
        <w:rPr>
          <w:rFonts w:eastAsia="Calibri"/>
        </w:rPr>
        <w:fldChar w:fldCharType="begin"/>
      </w:r>
      <w:r>
        <w:rPr>
          <w:rFonts w:eastAsia="Calibri"/>
        </w:rPr>
        <w:instrText xml:space="preserve"> REF _Ref167282413 \r \h </w:instrText>
      </w:r>
      <w:r>
        <w:rPr>
          <w:rFonts w:eastAsia="Calibri"/>
        </w:rPr>
      </w:r>
      <w:r>
        <w:rPr>
          <w:rFonts w:eastAsia="Calibri"/>
        </w:rPr>
        <w:fldChar w:fldCharType="separate"/>
      </w:r>
      <w:r w:rsidR="00053BA9">
        <w:rPr>
          <w:rFonts w:eastAsia="Calibri"/>
        </w:rPr>
        <w:t>[18]</w:t>
      </w:r>
      <w:r>
        <w:rPr>
          <w:rFonts w:eastAsia="Calibri"/>
        </w:rPr>
        <w:fldChar w:fldCharType="end"/>
      </w:r>
      <w:r>
        <w:rPr>
          <w:rFonts w:eastAsia="Calibri"/>
        </w:rPr>
        <w:t>. Jest to metoda typu model-</w:t>
      </w:r>
      <w:proofErr w:type="spellStart"/>
      <w:r>
        <w:rPr>
          <w:rFonts w:eastAsia="Calibri"/>
        </w:rPr>
        <w:t>free</w:t>
      </w:r>
      <w:proofErr w:type="spellEnd"/>
      <w:r>
        <w:rPr>
          <w:rFonts w:eastAsia="Calibri"/>
        </w:rPr>
        <w:t>, off-policy.</w:t>
      </w:r>
      <w:r w:rsidR="00CB2DC7">
        <w:rPr>
          <w:rFonts w:eastAsia="Calibri"/>
        </w:rPr>
        <w:t xml:space="preserve"> Jest podstawą na której opracowano wiele późniejszych</w:t>
      </w:r>
      <w:r>
        <w:rPr>
          <w:rFonts w:eastAsia="Calibri"/>
        </w:rPr>
        <w:t xml:space="preserve"> </w:t>
      </w:r>
      <w:r w:rsidR="00CB2DC7">
        <w:rPr>
          <w:rFonts w:eastAsia="Calibri"/>
        </w:rPr>
        <w:t>rozwiązań, np</w:t>
      </w:r>
      <w:r w:rsidR="00623720">
        <w:rPr>
          <w:rFonts w:eastAsia="Calibri"/>
        </w:rPr>
        <w:t>. omówione niżej TD3 i</w:t>
      </w:r>
      <w:r w:rsidR="00CB2DC7">
        <w:rPr>
          <w:rFonts w:eastAsia="Calibri"/>
        </w:rPr>
        <w:t xml:space="preserve"> </w:t>
      </w:r>
      <w:r w:rsidR="00623720">
        <w:rPr>
          <w:rFonts w:eastAsia="Calibri"/>
        </w:rPr>
        <w:t>DDPG</w:t>
      </w:r>
      <w:r w:rsidR="00CB2DC7">
        <w:rPr>
          <w:rFonts w:eastAsia="Calibri"/>
        </w:rPr>
        <w:t xml:space="preserve">. </w:t>
      </w:r>
      <w:r>
        <w:rPr>
          <w:rFonts w:eastAsia="Calibri"/>
        </w:rPr>
        <w:t>O</w:t>
      </w:r>
      <w:r w:rsidRPr="00A435D8">
        <w:rPr>
          <w:rFonts w:eastAsia="Calibri"/>
        </w:rPr>
        <w:t>piera się na funkcji w</w:t>
      </w:r>
      <w:r w:rsidR="00820C60">
        <w:rPr>
          <w:rFonts w:eastAsia="Calibri"/>
        </w:rPr>
        <w:t xml:space="preserve">artości </w:t>
      </w:r>
      <w:r>
        <w:rPr>
          <w:rFonts w:eastAsia="Calibri"/>
        </w:rPr>
        <w:t xml:space="preserve">akcji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π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s, a</m:t>
            </m:r>
          </m:e>
        </m:d>
      </m:oMath>
      <w:r w:rsidRPr="00A435D8">
        <w:rPr>
          <w:rFonts w:eastAsia="Calibri"/>
        </w:rPr>
        <w:t xml:space="preserve">, która ocenia jakość wykonania danej akcji </w:t>
      </w:r>
      <m:oMath>
        <m:r>
          <w:rPr>
            <w:rFonts w:ascii="Cambria Math" w:hAnsi="Cambria Math"/>
          </w:rPr>
          <m:t>a</m:t>
        </m:r>
      </m:oMath>
      <w:r w:rsidRPr="00A435D8">
        <w:rPr>
          <w:rFonts w:eastAsia="Calibri"/>
        </w:rPr>
        <w:t xml:space="preserve"> w stanie </w:t>
      </w:r>
      <m:oMath>
        <m:r>
          <w:rPr>
            <w:rFonts w:ascii="Cambria Math" w:hAnsi="Cambria Math"/>
          </w:rPr>
          <m:t>s</m:t>
        </m:r>
      </m:oMath>
      <w:r w:rsidRPr="00A435D8">
        <w:rPr>
          <w:rFonts w:eastAsia="Calibri"/>
        </w:rPr>
        <w:t xml:space="preserve">. Algorytm aktualizuje wartości tej funkcji na podstawie doświadczeń zdobywanych </w:t>
      </w:r>
      <w:r w:rsidR="00BE22D9">
        <w:rPr>
          <w:rFonts w:eastAsia="Calibri"/>
        </w:rPr>
        <w:t>podczas interakcji z otoczeniem. Działanie algorytmu można przedstawić następująco</w:t>
      </w:r>
      <w:r w:rsidR="00A366D4">
        <w:rPr>
          <w:rFonts w:eastAsia="Calibri"/>
        </w:rPr>
        <w:t xml:space="preserve"> </w:t>
      </w:r>
      <w:r w:rsidR="00A366D4">
        <w:rPr>
          <w:rFonts w:eastAsia="Calibri"/>
        </w:rPr>
        <w:fldChar w:fldCharType="begin"/>
      </w:r>
      <w:r w:rsidR="00A366D4">
        <w:rPr>
          <w:rFonts w:eastAsia="Calibri"/>
        </w:rPr>
        <w:instrText xml:space="preserve"> REF _Ref167288095 \r \h </w:instrText>
      </w:r>
      <w:r w:rsidR="00A366D4">
        <w:rPr>
          <w:rFonts w:eastAsia="Calibri"/>
        </w:rPr>
      </w:r>
      <w:r w:rsidR="00A366D4">
        <w:rPr>
          <w:rFonts w:eastAsia="Calibri"/>
        </w:rPr>
        <w:fldChar w:fldCharType="separate"/>
      </w:r>
      <w:r w:rsidR="00053BA9">
        <w:rPr>
          <w:rFonts w:eastAsia="Calibri"/>
        </w:rPr>
        <w:t>[19]</w:t>
      </w:r>
      <w:r w:rsidR="00A366D4">
        <w:rPr>
          <w:rFonts w:eastAsia="Calibri"/>
        </w:rPr>
        <w:fldChar w:fldCharType="end"/>
      </w:r>
      <w:r w:rsidR="00BE22D9">
        <w:rPr>
          <w:rFonts w:eastAsia="Calibri"/>
        </w:rPr>
        <w:t>:</w:t>
      </w:r>
    </w:p>
    <w:p w:rsidR="00BE22D9" w:rsidRDefault="00BE22D9" w:rsidP="005336D1">
      <w:pPr>
        <w:ind w:firstLine="0"/>
        <w:rPr>
          <w:rFonts w:eastAsia="Calibri"/>
        </w:rPr>
      </w:pPr>
      <w:r>
        <w:rPr>
          <w:rFonts w:eastAsia="Calibri"/>
        </w:rPr>
        <w:t>W każdym kroku</w:t>
      </w:r>
      <w:r w:rsidR="00A366D4">
        <w:rPr>
          <w:rFonts w:eastAsia="Calibri"/>
        </w:rPr>
        <w:t xml:space="preserve"> uczenia</w:t>
      </w:r>
      <w:r>
        <w:rPr>
          <w:rFonts w:eastAsia="Calibri"/>
        </w:rPr>
        <w:t xml:space="preserve"> </w:t>
      </w:r>
      <w:r>
        <w:rPr>
          <w:rFonts w:eastAsia="Calibri"/>
          <w:i/>
        </w:rPr>
        <w:t>t</w:t>
      </w:r>
      <w:r>
        <w:rPr>
          <w:rFonts w:eastAsia="Calibri"/>
        </w:rPr>
        <w:t xml:space="preserve"> agent:</w:t>
      </w:r>
    </w:p>
    <w:p w:rsidR="00BE22D9" w:rsidRPr="00BE22D9" w:rsidRDefault="00BE22D9" w:rsidP="00BE22D9">
      <w:pPr>
        <w:pStyle w:val="Akapitzlist"/>
        <w:numPr>
          <w:ilvl w:val="0"/>
          <w:numId w:val="12"/>
        </w:numPr>
        <w:rPr>
          <w:rFonts w:eastAsia="Calibri"/>
        </w:rPr>
      </w:pPr>
      <w:r w:rsidRPr="00BE22D9">
        <w:rPr>
          <w:rFonts w:eastAsia="Calibri"/>
        </w:rPr>
        <w:t>Obserwuje aktual</w:t>
      </w:r>
      <w:r>
        <w:rPr>
          <w:rFonts w:eastAsia="Calibri"/>
        </w:rPr>
        <w:t xml:space="preserve">ny stan </w:t>
      </w:r>
      <m:oMath>
        <m:r>
          <w:rPr>
            <w:rFonts w:ascii="Cambria Math" w:eastAsia="Calibri" w:hAnsi="Cambria Math"/>
          </w:rPr>
          <m:t>s</m:t>
        </m:r>
      </m:oMath>
      <w:r w:rsidRPr="00BE22D9">
        <w:rPr>
          <w:rFonts w:eastAsia="Calibri"/>
          <w:i/>
          <w:vertAlign w:val="subscript"/>
        </w:rPr>
        <w:t>t</w:t>
      </w:r>
    </w:p>
    <w:p w:rsidR="00BE22D9" w:rsidRDefault="00BE22D9" w:rsidP="00BE22D9">
      <w:pPr>
        <w:pStyle w:val="Akapitzlist"/>
        <w:numPr>
          <w:ilvl w:val="0"/>
          <w:numId w:val="12"/>
        </w:numPr>
        <w:rPr>
          <w:rFonts w:eastAsia="Calibri"/>
        </w:rPr>
      </w:pPr>
      <w:r>
        <w:rPr>
          <w:rFonts w:eastAsia="Calibri"/>
        </w:rPr>
        <w:t xml:space="preserve">Wybiera i wykonuje akcję </w:t>
      </w:r>
      <w:proofErr w:type="spellStart"/>
      <w:r>
        <w:rPr>
          <w:rFonts w:eastAsia="Calibri"/>
          <w:i/>
        </w:rPr>
        <w:t>a</w:t>
      </w:r>
      <w:r>
        <w:rPr>
          <w:rFonts w:eastAsia="Calibri"/>
          <w:i/>
          <w:vertAlign w:val="subscript"/>
        </w:rPr>
        <w:t>t</w:t>
      </w:r>
      <w:proofErr w:type="spellEnd"/>
    </w:p>
    <w:p w:rsidR="00BE22D9" w:rsidRPr="00BE22D9" w:rsidRDefault="00BE22D9" w:rsidP="00BE22D9">
      <w:pPr>
        <w:pStyle w:val="Akapitzlist"/>
        <w:numPr>
          <w:ilvl w:val="0"/>
          <w:numId w:val="12"/>
        </w:numPr>
        <w:rPr>
          <w:rFonts w:eastAsia="Calibri"/>
        </w:rPr>
      </w:pPr>
      <w:r>
        <w:rPr>
          <w:rFonts w:eastAsia="Calibri"/>
        </w:rPr>
        <w:t xml:space="preserve">Obserwuje następny stan </w:t>
      </w:r>
      <m:oMath>
        <m:sSubSup>
          <m:sSubSupPr>
            <m:ctrlPr>
              <w:rPr>
                <w:rFonts w:ascii="Cambria Math" w:eastAsia="Calibri" w:hAnsi="Cambria Math"/>
                <w:i/>
              </w:rPr>
            </m:ctrlPr>
          </m:sSubSupPr>
          <m:e>
            <m:r>
              <w:rPr>
                <w:rFonts w:ascii="Cambria Math" w:eastAsia="Calibri" w:hAnsi="Cambria Math"/>
              </w:rPr>
              <m:t>s</m:t>
            </m:r>
          </m:e>
          <m:sub>
            <m:r>
              <w:rPr>
                <w:rFonts w:ascii="Cambria Math" w:eastAsia="Calibri" w:hAnsi="Cambria Math"/>
              </w:rPr>
              <m:t>t</m:t>
            </m:r>
          </m:sub>
          <m:sup>
            <m:r>
              <w:rPr>
                <w:rFonts w:ascii="Cambria Math" w:eastAsia="Calibri" w:hAnsi="Cambria Math"/>
              </w:rPr>
              <m:t>'</m:t>
            </m:r>
          </m:sup>
        </m:sSubSup>
      </m:oMath>
    </w:p>
    <w:p w:rsidR="00BE22D9" w:rsidRPr="00BE22D9" w:rsidRDefault="00BE22D9" w:rsidP="00BE22D9">
      <w:pPr>
        <w:pStyle w:val="Akapitzlist"/>
        <w:numPr>
          <w:ilvl w:val="0"/>
          <w:numId w:val="12"/>
        </w:numPr>
        <w:rPr>
          <w:rFonts w:eastAsia="Calibri"/>
        </w:rPr>
      </w:pPr>
      <w:r>
        <w:rPr>
          <w:rFonts w:eastAsia="Calibri"/>
        </w:rPr>
        <w:t xml:space="preserve">Otrzymuje natychmiastowy zwrot nagrody </w:t>
      </w:r>
      <w:proofErr w:type="spellStart"/>
      <w:r>
        <w:rPr>
          <w:rFonts w:eastAsia="Calibri"/>
          <w:i/>
        </w:rPr>
        <w:t>r</w:t>
      </w:r>
      <w:r>
        <w:rPr>
          <w:rFonts w:eastAsia="Calibri"/>
          <w:i/>
          <w:vertAlign w:val="subscript"/>
        </w:rPr>
        <w:t>t</w:t>
      </w:r>
      <w:proofErr w:type="spellEnd"/>
    </w:p>
    <w:p w:rsidR="00BE22D9" w:rsidRDefault="00BE22D9" w:rsidP="00783C34">
      <w:pPr>
        <w:pStyle w:val="Akapitzlist"/>
        <w:numPr>
          <w:ilvl w:val="0"/>
          <w:numId w:val="12"/>
        </w:numPr>
        <w:rPr>
          <w:rFonts w:eastAsia="Calibri"/>
        </w:rPr>
      </w:pPr>
      <w:r w:rsidRPr="00BE22D9">
        <w:rPr>
          <w:rFonts w:eastAsia="Calibri"/>
        </w:rPr>
        <w:t xml:space="preserve">Dostosowuje funkcję </w:t>
      </w:r>
      <m:oMath>
        <m:r>
          <w:rPr>
            <w:rFonts w:ascii="Cambria Math" w:hAnsi="Cambria Math"/>
          </w:rPr>
          <m:t>Q</m:t>
        </m:r>
      </m:oMath>
      <w:r>
        <w:rPr>
          <w:noProof/>
          <w:lang w:eastAsia="pl-PL"/>
        </w:rPr>
        <w:t xml:space="preserve"> według wzoru (</w:t>
      </w:r>
      <w:r w:rsidR="00741F85">
        <w:rPr>
          <w:noProof/>
          <w:lang w:eastAsia="pl-PL"/>
        </w:rPr>
        <w:t>2</w:t>
      </w:r>
      <w:r>
        <w:rPr>
          <w:noProof/>
          <w:lang w:eastAsia="pl-PL"/>
        </w:rPr>
        <w:t>.1)</w:t>
      </w:r>
      <w:r w:rsidR="00A366D4">
        <w:rPr>
          <w:noProof/>
          <w:lang w:eastAsia="pl-PL"/>
        </w:rPr>
        <w:t xml:space="preserve">, </w:t>
      </w:r>
      <w:r w:rsidR="00A366D4" w:rsidRPr="00A366D4">
        <w:rPr>
          <w:rFonts w:eastAsia="Calibri"/>
          <w:i/>
        </w:rPr>
        <w:t>α</w:t>
      </w:r>
      <w:r w:rsidR="00A366D4">
        <w:rPr>
          <w:rFonts w:eastAsia="Calibri"/>
          <w:i/>
          <w:vertAlign w:val="subscript"/>
        </w:rPr>
        <w:t xml:space="preserve">t </w:t>
      </w:r>
      <w:r w:rsidR="00A366D4">
        <w:rPr>
          <w:rFonts w:eastAsia="Calibri"/>
        </w:rPr>
        <w:t>– współczynnik uczenia (</w:t>
      </w:r>
      <w:r w:rsidR="00A366D4" w:rsidRPr="00A366D4">
        <w:rPr>
          <w:rFonts w:eastAsia="Calibri"/>
        </w:rPr>
        <w:t xml:space="preserve">learning </w:t>
      </w:r>
      <w:proofErr w:type="spellStart"/>
      <w:r w:rsidR="00A366D4" w:rsidRPr="00A366D4">
        <w:rPr>
          <w:rFonts w:eastAsia="Calibri"/>
        </w:rPr>
        <w:t>rate</w:t>
      </w:r>
      <w:proofErr w:type="spellEnd"/>
      <w:r w:rsidR="00A366D4">
        <w:rPr>
          <w:rFonts w:eastAsia="Calibri"/>
        </w:rPr>
        <w:t>)</w:t>
      </w:r>
    </w:p>
    <w:p w:rsidR="005A444F" w:rsidRPr="00783C34" w:rsidRDefault="005A444F" w:rsidP="005A444F">
      <w:pPr>
        <w:pStyle w:val="Akapitzlist"/>
        <w:ind w:firstLine="0"/>
        <w:rPr>
          <w:rFonts w:eastAsia="Calibri"/>
        </w:rPr>
      </w:pPr>
    </w:p>
    <w:p w:rsidR="00783C34" w:rsidRDefault="00783C34" w:rsidP="00783C34">
      <w:pPr>
        <w:pStyle w:val="Akapitzlist"/>
        <w:rPr>
          <w:noProof/>
          <w:lang w:eastAsia="pl-PL"/>
        </w:rPr>
      </w:pPr>
    </w:p>
    <w:tbl>
      <w:tblPr>
        <w:tblStyle w:val="Tabela-Siatka"/>
        <w:tblW w:w="8659" w:type="dxa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6"/>
        <w:gridCol w:w="7691"/>
        <w:gridCol w:w="732"/>
      </w:tblGrid>
      <w:tr w:rsidR="00783C34" w:rsidTr="005A444F">
        <w:trPr>
          <w:trHeight w:val="585"/>
        </w:trPr>
        <w:tc>
          <w:tcPr>
            <w:tcW w:w="236" w:type="dxa"/>
          </w:tcPr>
          <w:p w:rsidR="00783C34" w:rsidRDefault="00783C34" w:rsidP="00783C34">
            <w:pPr>
              <w:pStyle w:val="Akapitzlist"/>
              <w:ind w:left="0"/>
              <w:rPr>
                <w:rFonts w:eastAsia="Calibri"/>
              </w:rPr>
            </w:pPr>
          </w:p>
        </w:tc>
        <w:tc>
          <w:tcPr>
            <w:tcW w:w="7691" w:type="dxa"/>
            <w:vAlign w:val="center"/>
          </w:tcPr>
          <w:p w:rsidR="00783C34" w:rsidRDefault="0078287F" w:rsidP="00440EBB">
            <w:pPr>
              <w:pStyle w:val="Akapitzlist"/>
              <w:ind w:left="0"/>
              <w:jc w:val="center"/>
              <w:rPr>
                <w:rFonts w:eastAsia="Calibri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="Calibri" w:hAnsi="Cambria Math"/>
                      </w:rPr>
                      <m:t>t</m:t>
                    </m:r>
                  </m:sub>
                </m:sSub>
                <m:d>
                  <m:dPr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/>
                      </w:rPr>
                      <m:t>s, a</m:t>
                    </m:r>
                  </m:e>
                </m:d>
                <m:r>
                  <w:rPr>
                    <w:rFonts w:ascii="Cambria Math" w:eastAsia="Calibri" w:hAnsi="Cambria Math"/>
                  </w:rPr>
                  <m:t xml:space="preserve">= 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Calibri" w:hAnsi="Cambria Math"/>
                            <w:i/>
                          </w:rPr>
                        </m:ctrlPr>
                      </m:eqArrPr>
                      <m:e>
                        <m:d>
                          <m:dPr>
                            <m:ctrlPr>
                              <w:rPr>
                                <w:rFonts w:ascii="Cambria Math" w:eastAsia="Calibri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libri" w:hAnsi="Cambria Math"/>
                              </w:rPr>
                              <m:t>1-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libri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libri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/>
                                  </w:rPr>
                                  <m:t>t</m:t>
                                </m:r>
                              </m:sub>
                            </m:sSub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eastAsia="Calibri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/>
                              </w:rPr>
                              <m:t>t-1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="Calibri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libri" w:hAnsi="Cambria Math"/>
                              </w:rPr>
                              <m:t>s, a</m:t>
                            </m:r>
                          </m:e>
                        </m:d>
                        <m:r>
                          <w:rPr>
                            <w:rFonts w:ascii="Cambria Math" w:eastAsia="Calibri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Calibri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/>
                              </w:rPr>
                              <m:t>t</m:t>
                            </m:r>
                          </m:sub>
                        </m:sSub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Calibri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libri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libri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/>
                                  </w:rPr>
                                  <m:t>t</m:t>
                                </m:r>
                              </m:sub>
                            </m:sSub>
                            <m:r>
                              <w:rPr>
                                <w:rFonts w:ascii="Cambria Math" w:eastAsia="Calibri" w:hAnsi="Cambria Math"/>
                              </w:rPr>
                              <m:t>+γ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libri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libri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/>
                                  </w:rPr>
                                  <m:t>t-1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="Calibri" w:hAnsi="Cambria Math"/>
                                    <w:i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="Calibri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="Calibri" w:hAnsi="Cambria Math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libri" w:hAnsi="Cambria Math"/>
                                      </w:rPr>
                                      <m:t>t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="Calibri" w:hAnsi="Cambria Math"/>
                                      </w:rPr>
                                      <m:t>'</m:t>
                                    </m:r>
                                  </m:sup>
                                </m:sSubSup>
                              </m:e>
                            </m:d>
                          </m:e>
                        </m:d>
                        <m:r>
                          <w:rPr>
                            <w:rFonts w:ascii="Cambria Math" w:eastAsia="Calibri" w:hAnsi="Cambria Math"/>
                          </w:rPr>
                          <m:t xml:space="preserve"> jeśli s=</m:t>
                        </m:r>
                        <m:sSub>
                          <m:sSubPr>
                            <m:ctrlPr>
                              <w:rPr>
                                <w:rFonts w:ascii="Cambria Math" w:eastAsia="Calibri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/>
                              </w:rPr>
                              <m:t>t</m:t>
                            </m:r>
                          </m:sub>
                        </m:sSub>
                        <m:r>
                          <w:rPr>
                            <w:rFonts w:ascii="Cambria Math" w:eastAsia="Calibri" w:hAnsi="Cambria Math"/>
                          </w:rPr>
                          <m:t xml:space="preserve"> i a=</m:t>
                        </m:r>
                        <m:sSub>
                          <m:sSubPr>
                            <m:ctrlPr>
                              <w:rPr>
                                <w:rFonts w:ascii="Cambria Math" w:eastAsia="Calibri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/>
                              </w:rPr>
                              <m:t>t</m:t>
                            </m:r>
                          </m:sub>
                        </m:sSub>
                        <m:r>
                          <w:rPr>
                            <w:rFonts w:ascii="Cambria Math" w:eastAsia="Calibri" w:hAnsi="Cambria Math"/>
                          </w:rPr>
                          <m:t xml:space="preserve"> 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libri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/>
                              </w:rPr>
                              <m:t xml:space="preserve">                                     Q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/>
                              </w:rPr>
                              <m:t>t-1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="Calibri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libri" w:hAnsi="Cambria Math"/>
                              </w:rPr>
                              <m:t>s, a</m:t>
                            </m:r>
                          </m:e>
                        </m:d>
                        <m:r>
                          <w:rPr>
                            <w:rFonts w:ascii="Cambria Math" w:eastAsia="Calibri" w:hAnsi="Cambria Math"/>
                          </w:rPr>
                          <m:t>,               w innym przypadku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732" w:type="dxa"/>
            <w:vAlign w:val="center"/>
          </w:tcPr>
          <w:p w:rsidR="00783C34" w:rsidRDefault="00783C34" w:rsidP="00440EBB">
            <w:pPr>
              <w:pStyle w:val="Akapitzlist"/>
              <w:ind w:left="0" w:firstLine="0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(</w:t>
            </w:r>
            <w:r w:rsidR="00440EBB">
              <w:rPr>
                <w:rFonts w:eastAsia="Calibri"/>
              </w:rPr>
              <w:t>2</w:t>
            </w:r>
            <w:r>
              <w:rPr>
                <w:rFonts w:eastAsia="Calibri"/>
              </w:rPr>
              <w:t>.1)</w:t>
            </w:r>
          </w:p>
        </w:tc>
      </w:tr>
      <w:tr w:rsidR="005A444F" w:rsidTr="005A444F">
        <w:trPr>
          <w:trHeight w:val="407"/>
        </w:trPr>
        <w:tc>
          <w:tcPr>
            <w:tcW w:w="7927" w:type="dxa"/>
            <w:gridSpan w:val="2"/>
          </w:tcPr>
          <w:p w:rsidR="005A444F" w:rsidRDefault="005A444F" w:rsidP="00440EBB">
            <w:pPr>
              <w:pStyle w:val="Akapitzlist"/>
              <w:ind w:left="0"/>
              <w:jc w:val="center"/>
              <w:rPr>
                <w:rFonts w:eastAsia="Calibri"/>
              </w:rPr>
            </w:pPr>
          </w:p>
          <w:p w:rsidR="005A444F" w:rsidRPr="009B4675" w:rsidRDefault="005A444F" w:rsidP="009B4675">
            <w:pPr>
              <w:ind w:firstLine="0"/>
              <w:rPr>
                <w:rFonts w:eastAsia="Calibri"/>
              </w:rPr>
            </w:pPr>
            <w:r w:rsidRPr="005A444F">
              <w:rPr>
                <w:rFonts w:eastAsia="Calibri"/>
              </w:rPr>
              <w:t>Gdzie:</w:t>
            </w:r>
          </w:p>
        </w:tc>
        <w:tc>
          <w:tcPr>
            <w:tcW w:w="732" w:type="dxa"/>
            <w:vAlign w:val="center"/>
          </w:tcPr>
          <w:p w:rsidR="005A444F" w:rsidRDefault="005A444F" w:rsidP="00440EBB">
            <w:pPr>
              <w:pStyle w:val="Akapitzlist"/>
              <w:ind w:left="0"/>
              <w:jc w:val="center"/>
              <w:rPr>
                <w:rFonts w:eastAsia="Calibri"/>
              </w:rPr>
            </w:pPr>
          </w:p>
        </w:tc>
      </w:tr>
      <w:tr w:rsidR="00783C34" w:rsidTr="005A444F">
        <w:trPr>
          <w:trHeight w:val="494"/>
        </w:trPr>
        <w:tc>
          <w:tcPr>
            <w:tcW w:w="236" w:type="dxa"/>
          </w:tcPr>
          <w:p w:rsidR="00783C34" w:rsidRDefault="00783C34" w:rsidP="00783C34">
            <w:pPr>
              <w:pStyle w:val="Akapitzlist"/>
              <w:ind w:left="0"/>
              <w:rPr>
                <w:rFonts w:eastAsia="Calibri"/>
              </w:rPr>
            </w:pPr>
          </w:p>
        </w:tc>
        <w:tc>
          <w:tcPr>
            <w:tcW w:w="7691" w:type="dxa"/>
            <w:vAlign w:val="center"/>
          </w:tcPr>
          <w:p w:rsidR="00A366D4" w:rsidRPr="00A366D4" w:rsidRDefault="0078287F" w:rsidP="00440EBB">
            <w:pPr>
              <w:pStyle w:val="Akapitzlist"/>
              <w:ind w:left="0"/>
              <w:jc w:val="center"/>
              <w:rPr>
                <w:rFonts w:eastAsia="Calibri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="Calibri" w:hAnsi="Cambria Math"/>
                      </w:rPr>
                      <m:t>t-1</m:t>
                    </m:r>
                  </m:sub>
                </m:sSub>
                <m:d>
                  <m:dPr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Calibri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="Calibri" w:hAnsi="Cambria Math"/>
                          </w:rPr>
                          <m:t>'</m:t>
                        </m:r>
                      </m:sup>
                    </m:sSup>
                  </m:e>
                </m:d>
                <m:r>
                  <w:rPr>
                    <w:rFonts w:ascii="Cambria Math" w:eastAsia="Calibri" w:hAnsi="Cambria Math"/>
                  </w:rPr>
                  <m:t>≡</m:t>
                </m:r>
                <m:func>
                  <m:funcPr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="Calibri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/>
                          </w:rPr>
                          <m:t>max</m:t>
                        </m:r>
                      </m:e>
                      <m:lim>
                        <m:r>
                          <w:rPr>
                            <w:rFonts w:ascii="Cambria Math" w:eastAsia="Calibri" w:hAnsi="Cambria Math"/>
                          </w:rPr>
                          <m:t>b</m:t>
                        </m:r>
                      </m:lim>
                    </m:limLow>
                  </m:fName>
                  <m:e>
                    <m:sSub>
                      <m:sSubPr>
                        <m:ctrlPr>
                          <w:rPr>
                            <w:rFonts w:ascii="Cambria Math" w:eastAsia="Calibri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Calibri" w:hAnsi="Cambria Math"/>
                          </w:rPr>
                          <m:t>t-1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Calibri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="Calibri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libri" w:hAnsi="Cambria Math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="Calibri" w:hAnsi="Cambria Math"/>
                              </w:rPr>
                              <m:t>'</m:t>
                            </m:r>
                          </m:sup>
                        </m:sSup>
                        <m:r>
                          <w:rPr>
                            <w:rFonts w:ascii="Cambria Math" w:eastAsia="Calibri" w:hAnsi="Cambria Math"/>
                          </w:rPr>
                          <m:t>, b</m:t>
                        </m:r>
                      </m:e>
                    </m:d>
                  </m:e>
                </m:func>
              </m:oMath>
            </m:oMathPara>
          </w:p>
        </w:tc>
        <w:tc>
          <w:tcPr>
            <w:tcW w:w="732" w:type="dxa"/>
            <w:vAlign w:val="center"/>
          </w:tcPr>
          <w:p w:rsidR="00A366D4" w:rsidRDefault="00A366D4" w:rsidP="00440EBB">
            <w:pPr>
              <w:pStyle w:val="Akapitzlist"/>
              <w:ind w:left="0" w:firstLine="0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(</w:t>
            </w:r>
            <w:r w:rsidR="00440EBB">
              <w:rPr>
                <w:rFonts w:eastAsia="Calibri"/>
              </w:rPr>
              <w:t>2</w:t>
            </w:r>
            <w:r>
              <w:rPr>
                <w:rFonts w:eastAsia="Calibri"/>
              </w:rPr>
              <w:t>.2)</w:t>
            </w:r>
          </w:p>
        </w:tc>
      </w:tr>
    </w:tbl>
    <w:p w:rsidR="00311815" w:rsidRDefault="00311815" w:rsidP="00783C34">
      <w:pPr>
        <w:pStyle w:val="Akapitzlist"/>
        <w:rPr>
          <w:rFonts w:eastAsia="Calibri"/>
        </w:rPr>
      </w:pPr>
    </w:p>
    <w:p w:rsidR="0098129E" w:rsidRDefault="00311815" w:rsidP="00510372">
      <w:pPr>
        <w:pStyle w:val="Akapitzlist"/>
        <w:ind w:left="0"/>
      </w:pPr>
      <w:r>
        <w:rPr>
          <w:rFonts w:eastAsia="Calibri"/>
        </w:rPr>
        <w:t xml:space="preserve">Z początku funkcja </w:t>
      </w:r>
      <m:oMath>
        <m:sSub>
          <m:sSubPr>
            <m:ctrlPr>
              <w:rPr>
                <w:rFonts w:ascii="Cambria Math" w:eastAsia="Calibri" w:hAnsi="Cambria Math"/>
                <w:i/>
              </w:rPr>
            </m:ctrlPr>
          </m:sSubPr>
          <m:e>
            <m:r>
              <w:rPr>
                <w:rFonts w:ascii="Cambria Math" w:eastAsia="Calibri" w:hAnsi="Cambria Math"/>
              </w:rPr>
              <m:t>Q</m:t>
            </m:r>
          </m:e>
          <m:sub>
            <m:r>
              <w:rPr>
                <w:rFonts w:ascii="Cambria Math" w:eastAsia="Calibri" w:hAnsi="Cambria Math"/>
              </w:rPr>
              <m:t>t</m:t>
            </m:r>
          </m:sub>
        </m:sSub>
        <m:d>
          <m:dPr>
            <m:ctrlPr>
              <w:rPr>
                <w:rFonts w:ascii="Cambria Math" w:eastAsia="Calibri" w:hAnsi="Cambria Math"/>
                <w:i/>
              </w:rPr>
            </m:ctrlPr>
          </m:dPr>
          <m:e>
            <m:r>
              <w:rPr>
                <w:rFonts w:ascii="Cambria Math" w:eastAsia="Calibri" w:hAnsi="Cambria Math"/>
              </w:rPr>
              <m:t>s, a</m:t>
            </m:r>
          </m:e>
        </m:d>
      </m:oMath>
      <w:r>
        <w:rPr>
          <w:rFonts w:eastAsia="Calibri"/>
        </w:rPr>
        <w:t xml:space="preserve"> była reprezentowana przy pomocy tablicy look-up table, jednak dziś coraz popularniejsze staje się wykorzystywanie jej aproksymacji, co pozwala rozszerzyć obszar zastosowań do bardziej złożonych problemów, w tym także </w:t>
      </w:r>
      <w:r w:rsidR="00D65907">
        <w:rPr>
          <w:rFonts w:eastAsia="Calibri"/>
        </w:rPr>
        <w:t xml:space="preserve">na problemy z ciągłą przestrzenią </w:t>
      </w:r>
      <w:r w:rsidR="008B6688">
        <w:rPr>
          <w:rFonts w:eastAsia="Calibri"/>
        </w:rPr>
        <w:t>stanów</w:t>
      </w:r>
      <w:r>
        <w:rPr>
          <w:rFonts w:eastAsia="Calibri"/>
        </w:rPr>
        <w:t xml:space="preserve">. Szczególnie interesujące okazało się </w:t>
      </w:r>
      <w:r w:rsidR="00D65907">
        <w:rPr>
          <w:rFonts w:eastAsia="Calibri"/>
        </w:rPr>
        <w:t xml:space="preserve">stosowanie </w:t>
      </w:r>
      <w:r w:rsidR="005A444F">
        <w:rPr>
          <w:rFonts w:eastAsia="Calibri"/>
        </w:rPr>
        <w:t>głębokich sieci neuronowych</w:t>
      </w:r>
      <w:r w:rsidR="00D65907">
        <w:rPr>
          <w:rFonts w:eastAsia="Calibri"/>
        </w:rPr>
        <w:t xml:space="preserve">. Takie algorytmy nazywane są </w:t>
      </w:r>
      <w:proofErr w:type="spellStart"/>
      <w:r w:rsidR="00D65907">
        <w:rPr>
          <w:rFonts w:eastAsia="Calibri"/>
        </w:rPr>
        <w:t>Deep</w:t>
      </w:r>
      <w:proofErr w:type="spellEnd"/>
      <w:r w:rsidR="00D65907">
        <w:t xml:space="preserve"> Q-Learning (DQN).</w:t>
      </w:r>
      <w:r w:rsidR="00FC73DE">
        <w:t xml:space="preserve"> </w:t>
      </w:r>
      <w:r w:rsidR="00B51592">
        <w:t xml:space="preserve">Problemem takiego rozwiązania jest jednak, to, że nie ma pewności co do zbieżności polityki. </w:t>
      </w:r>
      <w:r w:rsidR="005A0953">
        <w:t>Warunkiem zbieżności algorytmu Q-learning</w:t>
      </w:r>
      <w:r w:rsidR="003F2825">
        <w:t xml:space="preserve"> </w:t>
      </w:r>
      <w:r w:rsidR="005A0953">
        <w:t xml:space="preserve">jest fakt, że </w:t>
      </w:r>
      <w:r w:rsidR="00B51592">
        <w:t>może przejść przez każdą parę stan-akcja nie</w:t>
      </w:r>
      <w:r w:rsidR="003F2825">
        <w:t>skończ</w:t>
      </w:r>
      <w:r w:rsidR="005A0953">
        <w:t xml:space="preserve">oną </w:t>
      </w:r>
      <w:r w:rsidR="005A444F">
        <w:t>liczbę razy i</w:t>
      </w:r>
      <w:r w:rsidR="005A0953">
        <w:t xml:space="preserve"> learning </w:t>
      </w:r>
      <w:proofErr w:type="spellStart"/>
      <w:r w:rsidR="005A0953">
        <w:t>rate</w:t>
      </w:r>
      <w:proofErr w:type="spellEnd"/>
      <w:r w:rsidR="003F2825">
        <w:t xml:space="preserve"> </w:t>
      </w:r>
      <m:oMath>
        <m:r>
          <w:rPr>
            <w:rFonts w:ascii="Cambria Math" w:eastAsia="Calibri" w:hAnsi="Cambria Math"/>
          </w:rPr>
          <m:t>α</m:t>
        </m:r>
      </m:oMath>
      <w:r w:rsidR="003F2825">
        <w:t xml:space="preserve"> jest odpowiednio </w:t>
      </w:r>
      <w:r w:rsidR="005A0953">
        <w:t>redukowany</w:t>
      </w:r>
      <w:r w:rsidR="003F2825">
        <w:t xml:space="preserve"> </w:t>
      </w:r>
      <w:r w:rsidR="003F2825">
        <w:fldChar w:fldCharType="begin"/>
      </w:r>
      <w:r w:rsidR="003F2825">
        <w:instrText xml:space="preserve"> REF _Ref167298456 \r \h </w:instrText>
      </w:r>
      <w:r w:rsidR="003F2825">
        <w:fldChar w:fldCharType="separate"/>
      </w:r>
      <w:r w:rsidR="00053BA9">
        <w:t>[20]</w:t>
      </w:r>
      <w:r w:rsidR="003F2825">
        <w:fldChar w:fldCharType="end"/>
      </w:r>
      <w:r w:rsidR="003F2825">
        <w:t>.</w:t>
      </w:r>
      <w:r w:rsidR="005A0953">
        <w:t xml:space="preserve"> Warunek ten jest spełniony tylko w przypadku dyskretnej przestrzeni stanów.</w:t>
      </w:r>
      <w:r w:rsidR="009B4675">
        <w:t xml:space="preserve"> Algorytmy te wymagają akcji dyskretnych, co w niektórych przypadka</w:t>
      </w:r>
      <w:r w:rsidR="00510372">
        <w:t>ch może wymuszać dyskretyzację.</w:t>
      </w:r>
    </w:p>
    <w:p w:rsidR="00510372" w:rsidRDefault="00510372" w:rsidP="00510372">
      <w:pPr>
        <w:pStyle w:val="Akapitzlist"/>
        <w:ind w:left="0"/>
      </w:pPr>
    </w:p>
    <w:p w:rsidR="006E507D" w:rsidRPr="009514AE" w:rsidRDefault="006E507D" w:rsidP="006E507D">
      <w:pPr>
        <w:pStyle w:val="Nagwek2"/>
        <w:numPr>
          <w:ilvl w:val="1"/>
          <w:numId w:val="20"/>
        </w:numPr>
        <w:rPr>
          <w:rFonts w:eastAsia="Calibri"/>
        </w:rPr>
      </w:pPr>
      <w:bookmarkStart w:id="18" w:name="_Toc170735949"/>
      <w:proofErr w:type="spellStart"/>
      <w:r w:rsidRPr="009514AE">
        <w:rPr>
          <w:rFonts w:eastAsia="Calibri"/>
        </w:rPr>
        <w:t>Twin</w:t>
      </w:r>
      <w:proofErr w:type="spellEnd"/>
      <w:r w:rsidRPr="009514AE">
        <w:rPr>
          <w:rFonts w:eastAsia="Calibri"/>
        </w:rPr>
        <w:t xml:space="preserve"> </w:t>
      </w:r>
      <w:proofErr w:type="spellStart"/>
      <w:r w:rsidRPr="009514AE">
        <w:rPr>
          <w:rFonts w:eastAsia="Calibri"/>
        </w:rPr>
        <w:t>Delayed</w:t>
      </w:r>
      <w:proofErr w:type="spellEnd"/>
      <w:r w:rsidRPr="009514AE">
        <w:rPr>
          <w:rFonts w:eastAsia="Calibri"/>
        </w:rPr>
        <w:t xml:space="preserve"> </w:t>
      </w:r>
      <w:proofErr w:type="spellStart"/>
      <w:r w:rsidRPr="009514AE">
        <w:rPr>
          <w:rFonts w:eastAsia="Calibri"/>
        </w:rPr>
        <w:t>Deep</w:t>
      </w:r>
      <w:proofErr w:type="spellEnd"/>
      <w:r w:rsidRPr="009514AE">
        <w:rPr>
          <w:rFonts w:eastAsia="Calibri"/>
        </w:rPr>
        <w:t xml:space="preserve"> </w:t>
      </w:r>
      <w:proofErr w:type="spellStart"/>
      <w:r w:rsidRPr="009514AE">
        <w:rPr>
          <w:rFonts w:eastAsia="Calibri"/>
        </w:rPr>
        <w:t>Deterministic</w:t>
      </w:r>
      <w:proofErr w:type="spellEnd"/>
      <w:r w:rsidRPr="009514AE">
        <w:rPr>
          <w:rFonts w:eastAsia="Calibri"/>
        </w:rPr>
        <w:t xml:space="preserve"> Policy Gradient</w:t>
      </w:r>
      <w:bookmarkEnd w:id="18"/>
    </w:p>
    <w:p w:rsidR="0098129E" w:rsidRDefault="006E507D" w:rsidP="0098129E">
      <w:r>
        <w:t>A</w:t>
      </w:r>
      <w:r w:rsidR="00BB2215">
        <w:t xml:space="preserve">lgorytmy klasy </w:t>
      </w:r>
      <w:proofErr w:type="spellStart"/>
      <w:r w:rsidR="00BB2215" w:rsidRPr="00BB2215">
        <w:t>Deterministic</w:t>
      </w:r>
      <w:proofErr w:type="spellEnd"/>
      <w:r w:rsidR="00BB2215" w:rsidRPr="00BB2215">
        <w:t xml:space="preserve"> </w:t>
      </w:r>
      <w:r w:rsidR="00BB2215">
        <w:t>P</w:t>
      </w:r>
      <w:r w:rsidR="00BB2215" w:rsidRPr="00BB2215">
        <w:t xml:space="preserve">olicy </w:t>
      </w:r>
      <w:r w:rsidR="00BB2215">
        <w:t>G</w:t>
      </w:r>
      <w:r w:rsidR="00BB2215" w:rsidRPr="00BB2215">
        <w:t>radient</w:t>
      </w:r>
      <w:r w:rsidR="00BB2215">
        <w:t xml:space="preserve"> (DPO) </w:t>
      </w:r>
      <w:r>
        <w:t xml:space="preserve">przedstawione przez </w:t>
      </w:r>
      <w:proofErr w:type="spellStart"/>
      <w:r>
        <w:t>Silvera</w:t>
      </w:r>
      <w:proofErr w:type="spellEnd"/>
      <w:r>
        <w:t xml:space="preserve"> i in. w pracy </w:t>
      </w:r>
      <w:r>
        <w:fldChar w:fldCharType="begin"/>
      </w:r>
      <w:r>
        <w:instrText xml:space="preserve"> REF _Ref167449607 \r \h </w:instrText>
      </w:r>
      <w:r>
        <w:fldChar w:fldCharType="separate"/>
      </w:r>
      <w:r w:rsidR="00053BA9">
        <w:t>[23]</w:t>
      </w:r>
      <w:r>
        <w:fldChar w:fldCharType="end"/>
      </w:r>
      <w:r>
        <w:t xml:space="preserve"> </w:t>
      </w:r>
      <w:r w:rsidR="00BB2215">
        <w:t xml:space="preserve">są metodami </w:t>
      </w:r>
      <w:r w:rsidR="00EF77EB">
        <w:t>opartymi o gradient</w:t>
      </w:r>
      <w:r w:rsidR="00BB2215">
        <w:t xml:space="preserve"> polityki</w:t>
      </w:r>
      <w:r w:rsidR="00E56065">
        <w:t>.</w:t>
      </w:r>
      <w:r w:rsidR="00243DEC">
        <w:t>. Algorytmy DPO są pozbawione modelu środowiska</w:t>
      </w:r>
      <w:r w:rsidR="00E56065">
        <w:t>.</w:t>
      </w:r>
      <w:r w:rsidR="00243DEC">
        <w:t xml:space="preserve"> </w:t>
      </w:r>
      <w:r w:rsidR="001D1E9E">
        <w:t>Z</w:t>
      </w:r>
      <w:r w:rsidR="00243DEC">
        <w:t>aliczają się do nich zarówno rozwiązania off-policy, jak i on-policy. Zostały opracowane, aby rozwiązywać problemy ciągłej przestrzeni akcji.</w:t>
      </w:r>
    </w:p>
    <w:p w:rsidR="00EB4EAB" w:rsidRDefault="00EB4EAB" w:rsidP="007411A1">
      <w:r>
        <w:t xml:space="preserve">W przypadku metod stochastycznych polityka mapuje </w:t>
      </w:r>
      <w:r w:rsidR="007411A1">
        <w:t xml:space="preserve">stany na prawdopodobieństwa wykonania danej akcji. Metody deterministyczne są szczególnym przypadkiem takich metod, gdy, prawdopodobieństwo jednej z nich jest zawsze równe 1. Pozwala to na przyspieszenie wyznaczania </w:t>
      </w:r>
      <m:oMath>
        <m:r>
          <w:rPr>
            <w:rStyle w:val="mi"/>
            <w:rFonts w:ascii="Cambria Math" w:hAnsi="Cambria Math"/>
            <w:sz w:val="27"/>
            <w:szCs w:val="27"/>
          </w:rPr>
          <m:t>J</m:t>
        </m:r>
        <m:r>
          <m:rPr>
            <m:sty m:val="p"/>
          </m:rPr>
          <w:rPr>
            <w:rStyle w:val="mo"/>
            <w:rFonts w:ascii="Cambria Math" w:hAnsi="Cambria Math"/>
            <w:sz w:val="27"/>
            <w:szCs w:val="27"/>
          </w:rPr>
          <m:t>(</m:t>
        </m:r>
        <m:r>
          <w:rPr>
            <w:rStyle w:val="mi"/>
            <w:rFonts w:ascii="Cambria Math" w:hAnsi="Cambria Math"/>
            <w:sz w:val="27"/>
            <w:szCs w:val="27"/>
          </w:rPr>
          <m:t>θ</m:t>
        </m:r>
        <m:r>
          <m:rPr>
            <m:sty m:val="p"/>
          </m:rPr>
          <w:rPr>
            <w:rStyle w:val="mo"/>
            <w:rFonts w:ascii="Cambria Math" w:hAnsi="Cambria Math"/>
            <w:sz w:val="27"/>
            <w:szCs w:val="27"/>
          </w:rPr>
          <m:t>)</m:t>
        </m:r>
      </m:oMath>
      <w:r w:rsidR="007411A1">
        <w:rPr>
          <w:rStyle w:val="mo"/>
          <w:sz w:val="27"/>
          <w:szCs w:val="27"/>
        </w:rPr>
        <w:t xml:space="preserve">, </w:t>
      </w:r>
      <w:r w:rsidR="007411A1" w:rsidRPr="007411A1">
        <w:t>po</w:t>
      </w:r>
      <w:r w:rsidR="007411A1">
        <w:t>nieważ nie trzeba sprawdzać wyników każdej akcji</w:t>
      </w:r>
      <w:r w:rsidR="00BA46DD">
        <w:t xml:space="preserve"> w następujących stanach</w:t>
      </w:r>
      <w:r w:rsidR="007411A1">
        <w:t>. Gradient oczekiwanego zwrotu</w:t>
      </w:r>
      <w:r w:rsidR="00BA46DD">
        <w:t xml:space="preserve"> w tych metodach</w:t>
      </w:r>
      <w:r w:rsidR="006E1B17">
        <w:t xml:space="preserve"> zależy przede wszystkim od gradientu polityki oraz gradientu funkcji wartości</w:t>
      </w:r>
      <w:r w:rsidR="00BA46DD">
        <w:t xml:space="preserve"> </w:t>
      </w:r>
      <w:r w:rsidR="006E1B17">
        <w:t>jak określono</w:t>
      </w:r>
      <w:r w:rsidR="00BA46DD">
        <w:t xml:space="preserve"> we wzorze (</w:t>
      </w:r>
      <w:r w:rsidR="009F48EC">
        <w:t>2</w:t>
      </w:r>
      <w:r w:rsidR="00BA46DD">
        <w:t>.</w:t>
      </w:r>
      <w:r w:rsidR="000F0F66">
        <w:t>3</w:t>
      </w:r>
      <w:r w:rsidR="00BA46DD">
        <w:t>)</w:t>
      </w:r>
      <w:r w:rsidR="00B453EA">
        <w:t xml:space="preserve"> </w:t>
      </w:r>
      <w:r w:rsidR="00B453EA">
        <w:fldChar w:fldCharType="begin"/>
      </w:r>
      <w:r w:rsidR="00B453EA">
        <w:instrText xml:space="preserve"> REF _Ref167449607 \r \h </w:instrText>
      </w:r>
      <w:r w:rsidR="00B453EA">
        <w:fldChar w:fldCharType="separate"/>
      </w:r>
      <w:r w:rsidR="00053BA9">
        <w:t>[23]</w:t>
      </w:r>
      <w:r w:rsidR="00B453EA">
        <w:fldChar w:fldCharType="end"/>
      </w:r>
      <w:r w:rsidR="00BA46DD">
        <w:t>:</w:t>
      </w:r>
    </w:p>
    <w:p w:rsidR="00BA46DD" w:rsidRDefault="00BA46DD" w:rsidP="007411A1"/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5811"/>
        <w:gridCol w:w="1695"/>
      </w:tblGrid>
      <w:tr w:rsidR="00BA46DD" w:rsidTr="00483561">
        <w:tc>
          <w:tcPr>
            <w:tcW w:w="1555" w:type="dxa"/>
            <w:vAlign w:val="center"/>
          </w:tcPr>
          <w:p w:rsidR="00BA46DD" w:rsidRDefault="00BA46DD" w:rsidP="00BA46DD">
            <w:pPr>
              <w:jc w:val="center"/>
            </w:pPr>
          </w:p>
        </w:tc>
        <w:tc>
          <w:tcPr>
            <w:tcW w:w="5811" w:type="dxa"/>
            <w:vAlign w:val="center"/>
          </w:tcPr>
          <w:p w:rsidR="00BA46DD" w:rsidRDefault="0078287F" w:rsidP="006E1B17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∇</m:t>
                    </m:r>
                  </m:e>
                  <m:sub>
                    <m:r>
                      <w:rPr>
                        <w:rStyle w:val="mi"/>
                        <w:rFonts w:ascii="Cambria Math" w:hAnsi="Cambria Math"/>
                        <w:sz w:val="19"/>
                        <w:szCs w:val="19"/>
                      </w:rPr>
                      <m:t>θ</m:t>
                    </m:r>
                  </m:sub>
                </m:sSub>
                <m:r>
                  <w:rPr>
                    <w:rStyle w:val="mi"/>
                    <w:rFonts w:ascii="Cambria Math" w:hAnsi="Cambria Math"/>
                    <w:sz w:val="27"/>
                    <w:szCs w:val="27"/>
                  </w:rPr>
                  <m:t>V</m:t>
                </m:r>
                <m:r>
                  <m:rPr>
                    <m:sty m:val="p"/>
                  </m:rPr>
                  <w:rPr>
                    <w:rStyle w:val="mo"/>
                    <w:rFonts w:ascii="Cambria Math" w:hAnsi="Cambria Math"/>
                    <w:sz w:val="27"/>
                    <w:szCs w:val="27"/>
                  </w:rPr>
                  <m:t>(</m:t>
                </m:r>
                <m:sSub>
                  <m:sSubPr>
                    <m:ctrlPr>
                      <w:rPr>
                        <w:rStyle w:val="mo"/>
                        <w:rFonts w:ascii="Cambria Math" w:hAnsi="Cambria Math"/>
                        <w:sz w:val="27"/>
                        <w:szCs w:val="27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Style w:val="mo"/>
                        <w:rFonts w:ascii="Cambria Math" w:hAnsi="Cambria Math"/>
                        <w:sz w:val="27"/>
                        <w:szCs w:val="27"/>
                      </w:rPr>
                      <m:t>μ</m:t>
                    </m:r>
                  </m:e>
                  <m:sub>
                    <m:r>
                      <w:rPr>
                        <w:rStyle w:val="mi"/>
                        <w:rFonts w:ascii="Cambria Math" w:hAnsi="Cambria Math"/>
                        <w:sz w:val="27"/>
                        <w:szCs w:val="27"/>
                      </w:rPr>
                      <m:t>θ</m:t>
                    </m:r>
                  </m:sub>
                </m:sSub>
                <m:r>
                  <m:rPr>
                    <m:sty m:val="p"/>
                  </m:rPr>
                  <w:rPr>
                    <w:rStyle w:val="mo"/>
                    <w:rFonts w:ascii="Cambria Math" w:hAnsi="Cambria Math"/>
                    <w:sz w:val="27"/>
                    <w:szCs w:val="27"/>
                  </w:rPr>
                  <m:t>)=</m:t>
                </m:r>
                <m:sSub>
                  <m:sSubPr>
                    <m:ctrlPr>
                      <w:rPr>
                        <w:rStyle w:val="mo"/>
                        <w:rFonts w:ascii="Cambria Math" w:hAnsi="Cambria Math"/>
                        <w:sz w:val="27"/>
                        <w:szCs w:val="27"/>
                      </w:rPr>
                    </m:ctrlPr>
                  </m:sSubPr>
                  <m:e>
                    <m:r>
                      <w:rPr>
                        <w:rStyle w:val="mo"/>
                        <w:rFonts w:ascii="Cambria Math" w:hAnsi="Cambria Math"/>
                        <w:sz w:val="27"/>
                        <w:szCs w:val="27"/>
                      </w:rPr>
                      <m:t>E</m:t>
                    </m:r>
                  </m:e>
                  <m:sub>
                    <m:r>
                      <m:rPr>
                        <m:sty m:val="p"/>
                      </m:rPr>
                      <w:rPr>
                        <w:rStyle w:val="mo"/>
                        <w:rFonts w:ascii="Cambria Math" w:hAnsi="Cambria Math"/>
                        <w:sz w:val="27"/>
                        <w:szCs w:val="27"/>
                      </w:rPr>
                      <m:t>s~</m:t>
                    </m:r>
                    <m:sSup>
                      <m:sSupPr>
                        <m:ctrlPr>
                          <w:rPr>
                            <w:rStyle w:val="mo"/>
                            <w:rFonts w:ascii="Cambria Math" w:hAnsi="Cambria Math"/>
                            <w:sz w:val="27"/>
                            <w:szCs w:val="27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Style w:val="mo"/>
                            <w:rFonts w:ascii="Cambria Math" w:hAnsi="Cambria Math"/>
                            <w:sz w:val="27"/>
                            <w:szCs w:val="27"/>
                          </w:rPr>
                          <m:t>ρ</m:t>
                        </m:r>
                      </m:e>
                      <m:sup>
                        <m:r>
                          <w:rPr>
                            <w:rStyle w:val="mo"/>
                            <w:rFonts w:ascii="Cambria Math" w:hAnsi="Cambria Math"/>
                            <w:sz w:val="27"/>
                            <w:szCs w:val="27"/>
                          </w:rPr>
                          <m:t>μ</m:t>
                        </m:r>
                      </m:sup>
                    </m:sSup>
                  </m:sub>
                </m:sSub>
                <m:r>
                  <w:rPr>
                    <w:rStyle w:val="mo"/>
                    <w:rFonts w:ascii="Cambria Math" w:hAnsi="Cambria Math"/>
                    <w:sz w:val="27"/>
                    <w:szCs w:val="27"/>
                  </w:rPr>
                  <m:t>[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∇</m:t>
                    </m:r>
                  </m:e>
                  <m:sub>
                    <m:r>
                      <w:rPr>
                        <w:rStyle w:val="mi"/>
                        <w:rFonts w:ascii="Cambria Math" w:hAnsi="Cambria Math"/>
                        <w:sz w:val="19"/>
                        <w:szCs w:val="19"/>
                      </w:rPr>
                      <m:t>θ</m:t>
                    </m:r>
                  </m:sub>
                </m:sSub>
                <m:sSub>
                  <m:sSubPr>
                    <m:ctrlPr>
                      <w:rPr>
                        <w:rStyle w:val="mo"/>
                        <w:rFonts w:ascii="Cambria Math" w:hAnsi="Cambria Math"/>
                        <w:sz w:val="27"/>
                        <w:szCs w:val="27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Style w:val="mo"/>
                        <w:rFonts w:ascii="Cambria Math" w:hAnsi="Cambria Math"/>
                        <w:sz w:val="27"/>
                        <w:szCs w:val="27"/>
                      </w:rPr>
                      <m:t>μ</m:t>
                    </m:r>
                  </m:e>
                  <m:sub>
                    <m:r>
                      <w:rPr>
                        <w:rStyle w:val="mi"/>
                        <w:rFonts w:ascii="Cambria Math" w:hAnsi="Cambria Math"/>
                        <w:sz w:val="27"/>
                        <w:szCs w:val="27"/>
                      </w:rPr>
                      <m:t>θ</m:t>
                    </m:r>
                  </m:sub>
                </m:sSub>
                <m:r>
                  <w:rPr>
                    <w:rStyle w:val="mo"/>
                    <w:rFonts w:ascii="Cambria Math" w:hAnsi="Cambria Math"/>
                    <w:sz w:val="27"/>
                    <w:szCs w:val="27"/>
                  </w:rPr>
                  <m:t>(s)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∇</m:t>
                    </m:r>
                  </m:e>
                  <m:sub>
                    <m:r>
                      <w:rPr>
                        <w:rStyle w:val="mi"/>
                        <w:rFonts w:ascii="Cambria Math" w:hAnsi="Cambria Math"/>
                        <w:sz w:val="19"/>
                        <w:szCs w:val="19"/>
                      </w:rPr>
                      <m:t>a</m:t>
                    </m:r>
                  </m:sub>
                </m:sSub>
                <m:sSup>
                  <m:sSupPr>
                    <m:ctrlPr>
                      <w:rPr>
                        <w:rStyle w:val="mo"/>
                        <w:rFonts w:ascii="Cambria Math" w:hAnsi="Cambria Math"/>
                        <w:i/>
                        <w:sz w:val="27"/>
                        <w:szCs w:val="27"/>
                      </w:rPr>
                    </m:ctrlPr>
                  </m:sSupPr>
                  <m:e>
                    <m:r>
                      <w:rPr>
                        <w:rStyle w:val="mo"/>
                        <w:rFonts w:ascii="Cambria Math" w:hAnsi="Cambria Math"/>
                        <w:sz w:val="27"/>
                        <w:szCs w:val="27"/>
                      </w:rPr>
                      <m:t>Q</m:t>
                    </m:r>
                  </m:e>
                  <m:sup>
                    <m:r>
                      <w:rPr>
                        <w:rStyle w:val="mo"/>
                        <w:rFonts w:ascii="Cambria Math" w:hAnsi="Cambria Math"/>
                        <w:sz w:val="27"/>
                        <w:szCs w:val="27"/>
                      </w:rPr>
                      <m:t>μ</m:t>
                    </m:r>
                  </m:sup>
                </m:sSup>
                <m:r>
                  <w:rPr>
                    <w:rStyle w:val="mo"/>
                    <w:rFonts w:ascii="Cambria Math" w:hAnsi="Cambria Math"/>
                    <w:sz w:val="27"/>
                    <w:szCs w:val="27"/>
                  </w:rPr>
                  <m:t>(s, a)</m:t>
                </m:r>
                <m:sSub>
                  <m:sSubPr>
                    <m:ctrlPr>
                      <w:rPr>
                        <w:rStyle w:val="mo"/>
                        <w:rFonts w:ascii="Cambria Math" w:hAnsi="Cambria Math"/>
                        <w:i/>
                        <w:sz w:val="27"/>
                        <w:szCs w:val="27"/>
                      </w:rPr>
                    </m:ctrlPr>
                  </m:sSubPr>
                  <m:e>
                    <m:r>
                      <w:rPr>
                        <w:rStyle w:val="mo"/>
                        <w:rFonts w:ascii="Cambria Math" w:hAnsi="Cambria Math"/>
                        <w:sz w:val="27"/>
                        <w:szCs w:val="27"/>
                      </w:rPr>
                      <m:t>|</m:t>
                    </m:r>
                  </m:e>
                  <m:sub>
                    <m:r>
                      <w:rPr>
                        <w:rStyle w:val="mo"/>
                        <w:rFonts w:ascii="Cambria Math" w:hAnsi="Cambria Math"/>
                        <w:sz w:val="27"/>
                        <w:szCs w:val="27"/>
                      </w:rPr>
                      <m:t>a=</m:t>
                    </m:r>
                    <m:sSub>
                      <m:sSubPr>
                        <m:ctrlPr>
                          <w:rPr>
                            <w:rStyle w:val="mo"/>
                            <w:rFonts w:ascii="Cambria Math" w:hAnsi="Cambria Math"/>
                            <w:sz w:val="27"/>
                            <w:szCs w:val="27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Style w:val="mo"/>
                            <w:rFonts w:ascii="Cambria Math" w:hAnsi="Cambria Math"/>
                            <w:sz w:val="27"/>
                            <w:szCs w:val="27"/>
                          </w:rPr>
                          <m:t>μ</m:t>
                        </m:r>
                      </m:e>
                      <m:sub>
                        <m:r>
                          <w:rPr>
                            <w:rStyle w:val="mi"/>
                            <w:rFonts w:ascii="Cambria Math" w:hAnsi="Cambria Math"/>
                            <w:sz w:val="27"/>
                            <w:szCs w:val="27"/>
                          </w:rPr>
                          <m:t>θ</m:t>
                        </m:r>
                      </m:sub>
                    </m:sSub>
                    <m:r>
                      <w:rPr>
                        <w:rStyle w:val="mo"/>
                        <w:rFonts w:ascii="Cambria Math" w:hAnsi="Cambria Math"/>
                        <w:sz w:val="27"/>
                        <w:szCs w:val="27"/>
                      </w:rPr>
                      <m:t>(s)</m:t>
                    </m:r>
                  </m:sub>
                </m:sSub>
                <m:r>
                  <w:rPr>
                    <w:rStyle w:val="mo"/>
                    <w:rFonts w:ascii="Cambria Math" w:hAnsi="Cambria Math"/>
                    <w:sz w:val="27"/>
                    <w:szCs w:val="27"/>
                  </w:rPr>
                  <m:t>]</m:t>
                </m:r>
              </m:oMath>
            </m:oMathPara>
          </w:p>
        </w:tc>
        <w:tc>
          <w:tcPr>
            <w:tcW w:w="1695" w:type="dxa"/>
            <w:vAlign w:val="center"/>
          </w:tcPr>
          <w:p w:rsidR="00BA46DD" w:rsidRDefault="00BA46DD" w:rsidP="000F0F66">
            <w:pPr>
              <w:jc w:val="center"/>
            </w:pPr>
            <w:r>
              <w:t>(</w:t>
            </w:r>
            <w:r w:rsidR="00440EBB">
              <w:t>2</w:t>
            </w:r>
            <w:r>
              <w:t>.</w:t>
            </w:r>
            <w:r w:rsidR="000F0F66">
              <w:t>3</w:t>
            </w:r>
            <w:r>
              <w:t>)</w:t>
            </w:r>
          </w:p>
        </w:tc>
      </w:tr>
    </w:tbl>
    <w:p w:rsidR="00BA46DD" w:rsidRDefault="00BA46DD" w:rsidP="00B32F82">
      <w:pPr>
        <w:ind w:firstLine="0"/>
        <w:rPr>
          <w:noProof/>
          <w:lang w:eastAsia="pl-PL"/>
        </w:rPr>
      </w:pPr>
      <w:r>
        <w:rPr>
          <w:noProof/>
          <w:lang w:eastAsia="pl-PL"/>
        </w:rPr>
        <w:t>Gdzie:</w:t>
      </w:r>
    </w:p>
    <w:p w:rsidR="00BA46DD" w:rsidRDefault="00BA46DD" w:rsidP="00BA46DD">
      <w:pPr>
        <w:ind w:firstLine="708"/>
        <w:rPr>
          <w:rStyle w:val="mo"/>
          <w:noProof/>
          <w:sz w:val="27"/>
          <w:szCs w:val="27"/>
        </w:rPr>
      </w:pPr>
      <m:oMath>
        <m:r>
          <w:rPr>
            <w:rStyle w:val="mi"/>
            <w:rFonts w:ascii="Cambria Math" w:hAnsi="Cambria Math"/>
            <w:sz w:val="27"/>
            <w:szCs w:val="27"/>
          </w:rPr>
          <m:t>θ</m:t>
        </m:r>
      </m:oMath>
      <w:r>
        <w:rPr>
          <w:rStyle w:val="mi"/>
          <w:noProof/>
          <w:sz w:val="27"/>
          <w:szCs w:val="27"/>
        </w:rPr>
        <w:t xml:space="preserve"> – </w:t>
      </w:r>
      <w:r w:rsidRPr="00BA46DD">
        <w:t>wektor parametrów deterministycznej polityki</w:t>
      </w:r>
      <w:r>
        <w:rPr>
          <w:rStyle w:val="mi"/>
          <w:noProof/>
          <w:sz w:val="27"/>
          <w:szCs w:val="27"/>
        </w:rPr>
        <w:t xml:space="preserve"> </w:t>
      </w:r>
      <m:oMath>
        <m:r>
          <m:rPr>
            <m:sty m:val="p"/>
          </m:rPr>
          <w:rPr>
            <w:rStyle w:val="mo"/>
            <w:rFonts w:ascii="Cambria Math" w:hAnsi="Cambria Math"/>
            <w:sz w:val="27"/>
            <w:szCs w:val="27"/>
          </w:rPr>
          <m:t>μ</m:t>
        </m:r>
      </m:oMath>
      <w:r>
        <w:rPr>
          <w:rStyle w:val="mo"/>
          <w:noProof/>
          <w:sz w:val="27"/>
          <w:szCs w:val="27"/>
        </w:rPr>
        <w:t xml:space="preserve">: S  </w:t>
      </w:r>
      <m:oMath>
        <m:groupChr>
          <m:groupChrPr>
            <m:chr m:val="→"/>
            <m:vertJc m:val="bot"/>
            <m:ctrlPr>
              <w:rPr>
                <w:rStyle w:val="mo"/>
                <w:rFonts w:ascii="Cambria Math" w:hAnsi="Cambria Math"/>
                <w:i/>
                <w:sz w:val="27"/>
                <w:szCs w:val="27"/>
              </w:rPr>
            </m:ctrlPr>
          </m:groupChrPr>
          <m:e>
            <m:r>
              <w:rPr>
                <w:rStyle w:val="mo"/>
                <w:rFonts w:ascii="Cambria Math" w:hAnsi="Cambria Math"/>
                <w:sz w:val="27"/>
                <w:szCs w:val="27"/>
              </w:rPr>
              <m:t xml:space="preserve"> </m:t>
            </m:r>
          </m:e>
        </m:groupChr>
        <m:r>
          <w:rPr>
            <w:rStyle w:val="mo"/>
            <w:rFonts w:ascii="Cambria Math" w:hAnsi="Cambria Math"/>
            <w:sz w:val="27"/>
            <w:szCs w:val="27"/>
          </w:rPr>
          <m:t xml:space="preserve"> A</m:t>
        </m:r>
      </m:oMath>
    </w:p>
    <w:p w:rsidR="00BA46DD" w:rsidRDefault="0078287F" w:rsidP="00B32F82">
      <w:pPr>
        <w:ind w:left="708" w:firstLine="0"/>
        <w:rPr>
          <w:noProof/>
          <w:lang w:eastAsia="pl-PL"/>
        </w:rPr>
      </w:pPr>
      <m:oMath>
        <m:sSup>
          <m:sSupPr>
            <m:ctrlPr>
              <w:rPr>
                <w:rStyle w:val="mo"/>
                <w:rFonts w:ascii="Cambria Math" w:hAnsi="Cambria Math"/>
                <w:sz w:val="27"/>
                <w:szCs w:val="27"/>
              </w:rPr>
            </m:ctrlPr>
          </m:sSupPr>
          <m:e>
            <m:r>
              <m:rPr>
                <m:sty m:val="p"/>
              </m:rPr>
              <w:rPr>
                <w:rStyle w:val="mo"/>
                <w:rFonts w:ascii="Cambria Math" w:hAnsi="Cambria Math"/>
                <w:sz w:val="27"/>
                <w:szCs w:val="27"/>
              </w:rPr>
              <m:t>ρ</m:t>
            </m:r>
          </m:e>
          <m:sup>
            <m:r>
              <w:rPr>
                <w:rStyle w:val="mo"/>
                <w:rFonts w:ascii="Cambria Math" w:hAnsi="Cambria Math"/>
                <w:sz w:val="27"/>
                <w:szCs w:val="27"/>
              </w:rPr>
              <m:t>μ</m:t>
            </m:r>
          </m:sup>
        </m:sSup>
        <m:r>
          <w:rPr>
            <w:rStyle w:val="mo"/>
            <w:rFonts w:ascii="Cambria Math" w:hAnsi="Cambria Math"/>
            <w:sz w:val="27"/>
            <w:szCs w:val="27"/>
          </w:rPr>
          <m:t xml:space="preserve"> </m:t>
        </m:r>
      </m:oMath>
      <w:r w:rsidR="00BA46DD">
        <w:rPr>
          <w:rStyle w:val="mo"/>
          <w:noProof/>
          <w:sz w:val="27"/>
          <w:szCs w:val="27"/>
        </w:rPr>
        <w:t xml:space="preserve">- </w:t>
      </w:r>
      <w:r w:rsidR="00BA46DD" w:rsidRPr="006E1B17">
        <w:t xml:space="preserve">rozkład </w:t>
      </w:r>
      <w:r w:rsidR="006E1B17" w:rsidRPr="006E1B17">
        <w:t>stanów dla polityki</w:t>
      </w:r>
      <m:oMath>
        <m:r>
          <m:rPr>
            <m:sty m:val="p"/>
          </m:rPr>
          <w:rPr>
            <w:rStyle w:val="mo"/>
            <w:rFonts w:ascii="Cambria Math" w:hAnsi="Cambria Math"/>
            <w:sz w:val="27"/>
            <w:szCs w:val="27"/>
          </w:rPr>
          <m:t xml:space="preserve"> μ</m:t>
        </m:r>
      </m:oMath>
      <w:r w:rsidR="00B32F82">
        <w:rPr>
          <w:rStyle w:val="mo"/>
          <w:sz w:val="27"/>
          <w:szCs w:val="27"/>
        </w:rPr>
        <w:t xml:space="preserve">, </w:t>
      </w:r>
      <w:r w:rsidR="00B32F82" w:rsidRPr="00B32F82">
        <w:t>opisuje, jak często agent znajduje się w różnych stanach środowiska podczas jego interakcji z nim</w:t>
      </w:r>
    </w:p>
    <w:p w:rsidR="007411A1" w:rsidRDefault="007411A1" w:rsidP="007411A1"/>
    <w:p w:rsidR="006E507D" w:rsidRDefault="00B453EA" w:rsidP="006E507D">
      <w:pPr>
        <w:rPr>
          <w:rStyle w:val="rynqvb"/>
        </w:rPr>
      </w:pPr>
      <w:r>
        <w:t xml:space="preserve">Rozwinięciem DPG jest zaprezentowana w </w:t>
      </w:r>
      <w:r>
        <w:fldChar w:fldCharType="begin"/>
      </w:r>
      <w:r>
        <w:instrText xml:space="preserve"> REF _Ref167454236 \r \h </w:instrText>
      </w:r>
      <w:r>
        <w:fldChar w:fldCharType="separate"/>
      </w:r>
      <w:r w:rsidR="00053BA9">
        <w:t>[24]</w:t>
      </w:r>
      <w:r>
        <w:fldChar w:fldCharType="end"/>
      </w:r>
      <w:r>
        <w:t xml:space="preserve"> </w:t>
      </w:r>
      <w:proofErr w:type="spellStart"/>
      <w:r w:rsidRPr="00B453EA">
        <w:t>Deep</w:t>
      </w:r>
      <w:proofErr w:type="spellEnd"/>
      <w:r w:rsidRPr="00B453EA">
        <w:t xml:space="preserve"> DPG (DDPG</w:t>
      </w:r>
      <w:r>
        <w:t xml:space="preserve">) metoda, która wykorzystuje głębokie sieci neuronowe </w:t>
      </w:r>
      <w:r w:rsidR="0090190B">
        <w:t xml:space="preserve">do skalowania rozwiązania na bardziej złożone problemy. </w:t>
      </w:r>
      <w:r w:rsidR="0090190B">
        <w:rPr>
          <w:rStyle w:val="rynqvb"/>
        </w:rPr>
        <w:t>DDPG wprowadza wykorzystanie sieci docelowych zarówno dla aktora, jak i krytyka w celu stabilizacji treningu.</w:t>
      </w:r>
      <w:r w:rsidR="0090190B">
        <w:rPr>
          <w:rStyle w:val="hwtze"/>
        </w:rPr>
        <w:t xml:space="preserve"> </w:t>
      </w:r>
      <w:r w:rsidR="0090190B">
        <w:rPr>
          <w:rStyle w:val="rynqvb"/>
        </w:rPr>
        <w:t xml:space="preserve">Sieci docelowe są powoli aktualizowane, aby zapobiec gwałtownym wahaniom w procesie uczenia się. Rozwiązanie przedstawione w </w:t>
      </w:r>
      <w:r w:rsidR="0090190B">
        <w:rPr>
          <w:rStyle w:val="rynqvb"/>
        </w:rPr>
        <w:fldChar w:fldCharType="begin"/>
      </w:r>
      <w:r w:rsidR="0090190B">
        <w:rPr>
          <w:rStyle w:val="rynqvb"/>
        </w:rPr>
        <w:instrText xml:space="preserve"> REF _Ref167454236 \r \h </w:instrText>
      </w:r>
      <w:r w:rsidR="0090190B">
        <w:rPr>
          <w:rStyle w:val="rynqvb"/>
        </w:rPr>
      </w:r>
      <w:r w:rsidR="0090190B">
        <w:rPr>
          <w:rStyle w:val="rynqvb"/>
        </w:rPr>
        <w:fldChar w:fldCharType="separate"/>
      </w:r>
      <w:r w:rsidR="00053BA9">
        <w:rPr>
          <w:rStyle w:val="rynqvb"/>
        </w:rPr>
        <w:t>[24]</w:t>
      </w:r>
      <w:r w:rsidR="0090190B">
        <w:rPr>
          <w:rStyle w:val="rynqvb"/>
        </w:rPr>
        <w:fldChar w:fldCharType="end"/>
      </w:r>
      <w:r w:rsidR="0090190B">
        <w:rPr>
          <w:rStyle w:val="rynqvb"/>
        </w:rPr>
        <w:t xml:space="preserve"> proponuje również wykorzystanie strategii eksploracji, poprzez dodanie szumu </w:t>
      </w:r>
      <w:proofErr w:type="spellStart"/>
      <w:r w:rsidR="0090190B">
        <w:rPr>
          <w:rStyle w:val="rynqvb"/>
        </w:rPr>
        <w:t>Ornsteina-Uhlenbecka</w:t>
      </w:r>
      <w:proofErr w:type="spellEnd"/>
      <w:r w:rsidR="0090190B">
        <w:rPr>
          <w:rStyle w:val="rynqvb"/>
        </w:rPr>
        <w:t xml:space="preserve"> do polityki deterministycznej, aby zapewnić wystarczającą eksplorację przestrzeni działania, pozwala to otrzymać gładszy sygnał szumu, względem zupełnie losowych wartości, co umożliwia bardziej realistyczną eksplorację np. w środowiskach o pewnej bezwładności. </w:t>
      </w:r>
    </w:p>
    <w:p w:rsidR="00745DA3" w:rsidRDefault="00CB2DC7" w:rsidP="006E507D">
      <w:proofErr w:type="spellStart"/>
      <w:r>
        <w:t>Twin</w:t>
      </w:r>
      <w:proofErr w:type="spellEnd"/>
      <w:r>
        <w:t xml:space="preserve"> </w:t>
      </w:r>
      <w:proofErr w:type="spellStart"/>
      <w:r>
        <w:t>Delayed</w:t>
      </w:r>
      <w:proofErr w:type="spellEnd"/>
      <w:r>
        <w:t xml:space="preserve"> </w:t>
      </w:r>
      <w:proofErr w:type="spellStart"/>
      <w:r>
        <w:t>Deep</w:t>
      </w:r>
      <w:proofErr w:type="spellEnd"/>
      <w:r>
        <w:t xml:space="preserve"> </w:t>
      </w:r>
      <w:proofErr w:type="spellStart"/>
      <w:r>
        <w:t>Deterministic</w:t>
      </w:r>
      <w:proofErr w:type="spellEnd"/>
      <w:r>
        <w:t xml:space="preserve"> Policy Gradient (TD3) to algorytm uczenia ze wzmocnieniem, </w:t>
      </w:r>
      <w:r w:rsidRPr="001B03B0">
        <w:t xml:space="preserve">który jest szczególnym przypadkiem metody </w:t>
      </w:r>
      <w:proofErr w:type="spellStart"/>
      <w:r w:rsidRPr="001B03B0">
        <w:t>Actor-Critic</w:t>
      </w:r>
      <w:proofErr w:type="spellEnd"/>
      <w:r w:rsidRPr="001B03B0">
        <w:t xml:space="preserve">. TD3 został opracowany </w:t>
      </w:r>
      <w:r w:rsidR="007B2670">
        <w:t>jako rozwinięcie algorytmu DDPG</w:t>
      </w:r>
      <w:r w:rsidR="007B2670" w:rsidRPr="001B03B0">
        <w:t xml:space="preserve"> </w:t>
      </w:r>
      <w:r w:rsidRPr="001B03B0">
        <w:t>w celu poprawienia stabilno</w:t>
      </w:r>
      <w:r>
        <w:t xml:space="preserve">ści i wydajności, zwłaszcza pod kątem przeceniania wartości z powodu błędów aproksymacji. Istotną cechą algorytmu jest zastosowanie dwóch sieci krytyków, w ten sposób do aktualizacji parametrów funkcji aproksymujących może zostać wykorzystana minimalna wartość Q. Drugim ważnym </w:t>
      </w:r>
      <w:r>
        <w:lastRenderedPageBreak/>
        <w:t>elementem jest opóźnienie aktualizacji polityki. Algorytm rzadziej dokonuje jej aktualizacji względem zmian w parametrach krytyków. Ponadto do akcji otrzymywanych z docelowej polityki dodawany jest szum w trakcie trenowania, ograniczając eksploatację błędów. Zastosowanie takich rozwiązań ogranicza przeszacowania wartości Q.</w:t>
      </w:r>
      <w:r w:rsidR="00745DA3">
        <w:t xml:space="preserve"> </w:t>
      </w:r>
      <w:r>
        <w:t>Algorytm TD3 pozwala na rozwiązywanie problemów z ciągłą przestrzenią akcji bez znajomości modelu środowiska.</w:t>
      </w:r>
    </w:p>
    <w:p w:rsidR="00CC2284" w:rsidRDefault="00CC2284" w:rsidP="00483561"/>
    <w:p w:rsidR="007B2670" w:rsidRDefault="007B2670" w:rsidP="007B2670">
      <w:pPr>
        <w:pStyle w:val="Nagwek2"/>
        <w:numPr>
          <w:ilvl w:val="1"/>
          <w:numId w:val="20"/>
        </w:numPr>
      </w:pPr>
      <w:r>
        <w:t xml:space="preserve"> </w:t>
      </w:r>
      <w:bookmarkStart w:id="19" w:name="_Toc170735950"/>
      <w:proofErr w:type="spellStart"/>
      <w:r>
        <w:t>Soft</w:t>
      </w:r>
      <w:proofErr w:type="spellEnd"/>
      <w:r>
        <w:t xml:space="preserve"> </w:t>
      </w:r>
      <w:proofErr w:type="spellStart"/>
      <w:r>
        <w:t>Actor-Critic</w:t>
      </w:r>
      <w:bookmarkEnd w:id="19"/>
      <w:proofErr w:type="spellEnd"/>
    </w:p>
    <w:p w:rsidR="00501073" w:rsidRDefault="007B2670" w:rsidP="00501073">
      <w:proofErr w:type="spellStart"/>
      <w:r w:rsidRPr="007B2670">
        <w:t>Soft</w:t>
      </w:r>
      <w:proofErr w:type="spellEnd"/>
      <w:r w:rsidRPr="007B2670">
        <w:t xml:space="preserve"> </w:t>
      </w:r>
      <w:proofErr w:type="spellStart"/>
      <w:r w:rsidRPr="007B2670">
        <w:t>Actor-Critic</w:t>
      </w:r>
      <w:proofErr w:type="spellEnd"/>
      <w:r w:rsidRPr="007B2670">
        <w:t xml:space="preserve"> (SAC)</w:t>
      </w:r>
      <w:r w:rsidR="00A26DF1">
        <w:t xml:space="preserve"> </w:t>
      </w:r>
      <w:r w:rsidR="00A26DF1">
        <w:fldChar w:fldCharType="begin"/>
      </w:r>
      <w:r w:rsidR="00A26DF1">
        <w:instrText xml:space="preserve"> REF _Ref170299478 \r \h </w:instrText>
      </w:r>
      <w:r w:rsidR="00A26DF1">
        <w:fldChar w:fldCharType="separate"/>
      </w:r>
      <w:r w:rsidR="00053BA9">
        <w:t>[40]</w:t>
      </w:r>
      <w:r w:rsidR="00A26DF1">
        <w:fldChar w:fldCharType="end"/>
      </w:r>
      <w:r w:rsidRPr="007B2670">
        <w:t xml:space="preserve"> jest zaawansowanym algorytmem uczenia ze wzmocnieniem, który opiera się na maksymalizacji entropii w celu poprawy eksploracji i stabilności polityki. </w:t>
      </w:r>
      <w:r w:rsidR="00501073">
        <w:t xml:space="preserve">SAC ma architekturę off-policy aktor-krytyk, działa w ciągłej przestrzeni akcji. Algorytm ocenia bieżącą politykę za pomocą iteracyjnego obliczania wartości </w:t>
      </w:r>
      <w:proofErr w:type="spellStart"/>
      <w:r w:rsidR="00501073">
        <w:t>soft</w:t>
      </w:r>
      <w:proofErr w:type="spellEnd"/>
      <w:r w:rsidR="00501073">
        <w:t xml:space="preserve"> Q, która do klasycznej wartości Q szacującej nagrody dodaje entropię polityki</w:t>
      </w:r>
      <w:r w:rsidR="006E6683">
        <w:t xml:space="preserve"> (wzór 2.</w:t>
      </w:r>
      <w:r w:rsidR="001973EF">
        <w:t>4</w:t>
      </w:r>
      <w:r w:rsidR="006E6683">
        <w:t>)</w:t>
      </w:r>
      <w:r w:rsidR="00501073">
        <w:t xml:space="preserve">. Następnie polityka jest aktualizowana w kierunku </w:t>
      </w:r>
      <w:proofErr w:type="spellStart"/>
      <w:r w:rsidR="00501073">
        <w:t>eksponenty</w:t>
      </w:r>
      <w:proofErr w:type="spellEnd"/>
      <w:r w:rsidR="00501073">
        <w:t xml:space="preserve"> wartości </w:t>
      </w:r>
      <w:proofErr w:type="spellStart"/>
      <w:r w:rsidR="00501073">
        <w:t>soft</w:t>
      </w:r>
      <w:proofErr w:type="spellEnd"/>
      <w:r w:rsidR="00501073">
        <w:t xml:space="preserve"> Q.</w:t>
      </w:r>
    </w:p>
    <w:p w:rsidR="00501073" w:rsidRDefault="00501073" w:rsidP="00501073">
      <w:r>
        <w:t xml:space="preserve">W każdym stanie algorytm dąży do maksymalizacji entropii, co promuje większą różnorodność </w:t>
      </w:r>
      <w:proofErr w:type="spellStart"/>
      <w:r>
        <w:t>zachowań</w:t>
      </w:r>
      <w:proofErr w:type="spellEnd"/>
      <w:r>
        <w:t xml:space="preserve"> i lepszą eksplorację przestrzeni stanów i działań. Parametr temperatury, reprezentujący relację między istotnością składnika entropii i nagrody we wzorze na wartość Q, jest dostosowywany automatycznie. Umożliwia to utrzymanie równowagi między eksploatacją a eksploracją, eliminując konieczność ręcznego dostrajania </w:t>
      </w:r>
      <w:proofErr w:type="spellStart"/>
      <w:r>
        <w:t>hiperparametrów</w:t>
      </w:r>
      <w:proofErr w:type="spellEnd"/>
      <w:r>
        <w:t>.</w:t>
      </w:r>
    </w:p>
    <w:p w:rsidR="006E507D" w:rsidRDefault="006E507D" w:rsidP="00501073"/>
    <w:p w:rsidR="007B2670" w:rsidRDefault="007B2670" w:rsidP="00501073"/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95"/>
        <w:gridCol w:w="6522"/>
        <w:gridCol w:w="1454"/>
      </w:tblGrid>
      <w:tr w:rsidR="007068E3" w:rsidTr="00C15FC2">
        <w:tc>
          <w:tcPr>
            <w:tcW w:w="1129" w:type="dxa"/>
          </w:tcPr>
          <w:p w:rsidR="007068E3" w:rsidRDefault="007068E3" w:rsidP="00C15FC2">
            <w:pPr>
              <w:rPr>
                <w:rFonts w:ascii="Cambria Math" w:hAnsi="Cambria Math" w:cs="Cambria Math"/>
                <w:sz w:val="26"/>
                <w:szCs w:val="26"/>
              </w:rPr>
            </w:pPr>
          </w:p>
        </w:tc>
        <w:tc>
          <w:tcPr>
            <w:tcW w:w="6663" w:type="dxa"/>
          </w:tcPr>
          <w:p w:rsidR="007068E3" w:rsidRDefault="0078287F" w:rsidP="006E6683">
            <w:pPr>
              <w:rPr>
                <w:rFonts w:ascii="Cambria Math" w:hAnsi="Cambria Math" w:cs="Cambria Math"/>
                <w:sz w:val="26"/>
                <w:szCs w:val="26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Cambria Math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 w:cs="Cambria Math"/>
                        <w:sz w:val="26"/>
                        <w:szCs w:val="26"/>
                      </w:rPr>
                      <m:t>π</m:t>
                    </m:r>
                  </m:e>
                  <m:sup>
                    <m:r>
                      <w:rPr>
                        <w:rFonts w:ascii="Cambria Math" w:hAnsi="Cambria Math" w:cs="Cambria Math"/>
                        <w:sz w:val="26"/>
                        <w:szCs w:val="26"/>
                      </w:rPr>
                      <m:t>*</m:t>
                    </m:r>
                  </m:sup>
                </m:sSup>
                <m:r>
                  <w:rPr>
                    <w:rFonts w:ascii="Cambria Math" w:hAnsi="Cambria Math" w:cs="Cambria Math"/>
                    <w:sz w:val="26"/>
                    <w:szCs w:val="26"/>
                  </w:rPr>
                  <m:t>=</m:t>
                </m:r>
                <m:func>
                  <m:funcPr>
                    <m:ctrlPr>
                      <w:rPr>
                        <w:rFonts w:ascii="Cambria Math" w:hAnsi="Cambria Math" w:cs="Cambria Math"/>
                        <w:i/>
                        <w:sz w:val="26"/>
                        <w:szCs w:val="26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 w:cs="Cambria Math"/>
                            <w:i/>
                            <w:sz w:val="26"/>
                            <w:szCs w:val="26"/>
                          </w:rPr>
                        </m:ctrlPr>
                      </m:limLowPr>
                      <m:e>
                        <m:func>
                          <m:funcPr>
                            <m:ctrlPr>
                              <w:rPr>
                                <w:rFonts w:ascii="Cambria Math" w:hAnsi="Cambria Math" w:cs="Cambria Math"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  <w:sz w:val="26"/>
                                <w:szCs w:val="26"/>
                              </w:rPr>
                              <m:t>arg</m:t>
                            </m:r>
                          </m:fName>
                          <m:e>
                            <m:r>
                              <w:rPr>
                                <w:rFonts w:ascii="Cambria Math" w:hAnsi="Cambria Math" w:cs="Cambria Math"/>
                                <w:sz w:val="26"/>
                                <w:szCs w:val="26"/>
                              </w:rPr>
                              <m:t xml:space="preserve"> </m:t>
                            </m:r>
                          </m:e>
                        </m:func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  <w:sz w:val="26"/>
                            <w:szCs w:val="26"/>
                          </w:rPr>
                          <m:t>max</m:t>
                        </m:r>
                      </m:e>
                      <m:lim>
                        <m:r>
                          <w:rPr>
                            <w:rFonts w:ascii="Cambria Math" w:hAnsi="Cambria Math" w:cs="Cambria Math"/>
                            <w:sz w:val="26"/>
                            <w:szCs w:val="26"/>
                          </w:rPr>
                          <m:t>π</m:t>
                        </m:r>
                      </m:lim>
                    </m:limLow>
                  </m:fName>
                  <m:e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6"/>
                            <w:szCs w:val="26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6"/>
                            <w:szCs w:val="26"/>
                          </w:rPr>
                          <m:t>a~π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 w:val="26"/>
                        <w:szCs w:val="26"/>
                      </w:rPr>
                      <m:t>[∑r</m:t>
                    </m:r>
                    <m:d>
                      <m:dPr>
                        <m:ctrlPr>
                          <w:rPr>
                            <w:rFonts w:ascii="Cambria Math" w:hAnsi="Cambria Math" w:cs="Cambria Math"/>
                            <w:sz w:val="26"/>
                            <w:szCs w:val="26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  <w:sz w:val="26"/>
                            <w:szCs w:val="26"/>
                          </w:rPr>
                          <m:t>s,a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 w:val="26"/>
                        <w:szCs w:val="26"/>
                      </w:rPr>
                      <m:t>+α</m:t>
                    </m:r>
                    <m:r>
                      <m:rPr>
                        <m:scr m:val="script"/>
                        <m:sty m:val="p"/>
                      </m:rPr>
                      <w:rPr>
                        <w:rFonts w:ascii="Cambria Math" w:hAnsi="Cambria Math" w:cs="Cambria Math"/>
                        <w:sz w:val="26"/>
                        <w:szCs w:val="26"/>
                      </w:rPr>
                      <m:t>H(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 w:val="26"/>
                        <w:szCs w:val="26"/>
                      </w:rPr>
                      <m:t>π( · |</m:t>
                    </m:r>
                    <m:sSub>
                      <m:sSubPr>
                        <m:ctrlPr>
                          <w:rPr>
                            <w:rFonts w:ascii="Cambria Math" w:hAnsi="Cambria Math" w:cs="Cambria Math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  <w:sz w:val="26"/>
                            <w:szCs w:val="26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6"/>
                            <w:szCs w:val="26"/>
                          </w:rPr>
                          <m:t>t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 w:val="26"/>
                        <w:szCs w:val="26"/>
                      </w:rPr>
                      <m:t>))</m:t>
                    </m:r>
                  </m:e>
                </m:func>
                <m:r>
                  <w:rPr>
                    <w:rFonts w:ascii="Cambria Math" w:hAnsi="Cambria Math" w:cs="Cambria Math"/>
                    <w:sz w:val="26"/>
                    <w:szCs w:val="26"/>
                  </w:rPr>
                  <m:t>]</m:t>
                </m:r>
              </m:oMath>
            </m:oMathPara>
          </w:p>
        </w:tc>
        <w:tc>
          <w:tcPr>
            <w:tcW w:w="1269" w:type="dxa"/>
          </w:tcPr>
          <w:p w:rsidR="007068E3" w:rsidRDefault="007068E3" w:rsidP="001973EF">
            <w:pPr>
              <w:rPr>
                <w:rFonts w:ascii="Cambria Math" w:hAnsi="Cambria Math" w:cs="Cambria Math"/>
                <w:sz w:val="26"/>
                <w:szCs w:val="26"/>
              </w:rPr>
            </w:pPr>
            <w:r>
              <w:rPr>
                <w:rFonts w:ascii="Cambria Math" w:hAnsi="Cambria Math" w:cs="Cambria Math"/>
                <w:sz w:val="26"/>
                <w:szCs w:val="26"/>
              </w:rPr>
              <w:t>(2.</w:t>
            </w:r>
            <w:r w:rsidR="001973EF">
              <w:rPr>
                <w:rFonts w:ascii="Cambria Math" w:hAnsi="Cambria Math" w:cs="Cambria Math"/>
                <w:sz w:val="26"/>
                <w:szCs w:val="26"/>
              </w:rPr>
              <w:t>4</w:t>
            </w:r>
            <w:r>
              <w:rPr>
                <w:rFonts w:ascii="Cambria Math" w:hAnsi="Cambria Math" w:cs="Cambria Math"/>
                <w:sz w:val="26"/>
                <w:szCs w:val="26"/>
              </w:rPr>
              <w:t>)</w:t>
            </w:r>
          </w:p>
        </w:tc>
      </w:tr>
    </w:tbl>
    <w:p w:rsidR="007068E3" w:rsidRDefault="006E6683" w:rsidP="00501073">
      <w:r>
        <w:t xml:space="preserve">Gdzie: </w:t>
      </w:r>
    </w:p>
    <w:p w:rsidR="006E6683" w:rsidRDefault="006E6683" w:rsidP="006E6683">
      <w:pPr>
        <w:pStyle w:val="Akapitzlist"/>
        <w:numPr>
          <w:ilvl w:val="0"/>
          <w:numId w:val="30"/>
        </w:numPr>
      </w:pPr>
      <m:oMath>
        <m:r>
          <m:rPr>
            <m:scr m:val="script"/>
            <m:sty m:val="p"/>
          </m:rPr>
          <w:rPr>
            <w:rFonts w:ascii="Cambria Math" w:hAnsi="Cambria Math" w:cs="Cambria Math"/>
          </w:rPr>
          <m:t>H</m:t>
        </m:r>
      </m:oMath>
      <w:r>
        <w:t xml:space="preserve"> - entropia,</w:t>
      </w:r>
    </w:p>
    <w:p w:rsidR="006E6683" w:rsidRPr="006E6683" w:rsidRDefault="006E6683" w:rsidP="006E6683">
      <w:pPr>
        <w:pStyle w:val="Akapitzlist"/>
        <w:numPr>
          <w:ilvl w:val="0"/>
          <w:numId w:val="30"/>
        </w:numPr>
      </w:pPr>
      <m:oMath>
        <m:r>
          <m:rPr>
            <m:sty m:val="p"/>
          </m:rPr>
          <w:rPr>
            <w:rFonts w:ascii="Cambria Math" w:hAnsi="Cambria Math" w:cs="Cambria Math"/>
          </w:rPr>
          <m:t>α</m:t>
        </m:r>
      </m:oMath>
      <w:r>
        <w:t xml:space="preserve"> – parametr temperatury.</w:t>
      </w:r>
    </w:p>
    <w:p w:rsidR="006E6683" w:rsidRDefault="006E6683" w:rsidP="006E6683">
      <w:r>
        <w:t xml:space="preserve">SAC wykorzystuje dwie sieci krytyków oraz jedną sieć aktora, co pozwala na redukcję wariancji w ocenie wartości Q i prowadzi do bardziej stabilnych aktualizacji polityki. Sieci krytyków uczą się przez minimalizację błędu Bellmana (1.3), natomiast sieć aktora optymalizuje politykę, maksymalizując wartości </w:t>
      </w:r>
      <w:proofErr w:type="spellStart"/>
      <w:r>
        <w:t>soft</w:t>
      </w:r>
      <w:proofErr w:type="spellEnd"/>
      <w:r>
        <w:t xml:space="preserve"> Q. Dzięki temu podejściu, SAC jest w stanie efektywnie radzić sobie z zadaniami o wysokim wymiarze przestrzeni akcji, które są trudne dla innych algorytmów.</w:t>
      </w:r>
    </w:p>
    <w:p w:rsidR="006E6683" w:rsidRDefault="006E6683" w:rsidP="006E6683"/>
    <w:p w:rsidR="00501073" w:rsidRDefault="00501073" w:rsidP="00501073">
      <w:pPr>
        <w:pStyle w:val="Nagwek2"/>
        <w:numPr>
          <w:ilvl w:val="1"/>
          <w:numId w:val="20"/>
        </w:numPr>
      </w:pPr>
      <w:bookmarkStart w:id="20" w:name="_Toc170735951"/>
      <w:proofErr w:type="spellStart"/>
      <w:r>
        <w:lastRenderedPageBreak/>
        <w:t>Conservative</w:t>
      </w:r>
      <w:proofErr w:type="spellEnd"/>
      <w:r>
        <w:t xml:space="preserve"> Q-Learning</w:t>
      </w:r>
      <w:bookmarkEnd w:id="20"/>
    </w:p>
    <w:p w:rsidR="00501073" w:rsidRDefault="00501073" w:rsidP="00501073">
      <w:proofErr w:type="spellStart"/>
      <w:r w:rsidRPr="00501073">
        <w:t>Conservative</w:t>
      </w:r>
      <w:proofErr w:type="spellEnd"/>
      <w:r w:rsidRPr="00501073">
        <w:t xml:space="preserve"> Q-Learning</w:t>
      </w:r>
      <w:r w:rsidR="00B83058">
        <w:t xml:space="preserve"> </w:t>
      </w:r>
      <w:r w:rsidR="00B83058">
        <w:fldChar w:fldCharType="begin"/>
      </w:r>
      <w:r w:rsidR="00B83058">
        <w:instrText xml:space="preserve"> REF _Ref170308579 \r \h </w:instrText>
      </w:r>
      <w:r w:rsidR="00B83058">
        <w:fldChar w:fldCharType="separate"/>
      </w:r>
      <w:r w:rsidR="00053BA9">
        <w:t>[41]</w:t>
      </w:r>
      <w:r w:rsidR="00B83058">
        <w:fldChar w:fldCharType="end"/>
      </w:r>
      <w:r w:rsidRPr="00501073">
        <w:t xml:space="preserve"> (CQ</w:t>
      </w:r>
      <w:r w:rsidR="00B83058">
        <w:t xml:space="preserve">L) to algorytm klasy </w:t>
      </w:r>
      <w:proofErr w:type="spellStart"/>
      <w:r w:rsidR="00B83058">
        <w:t>batch</w:t>
      </w:r>
      <w:proofErr w:type="spellEnd"/>
      <w:r w:rsidR="00B83058">
        <w:t xml:space="preserve"> RL, a więc przeznaczony do uczenia </w:t>
      </w:r>
      <w:proofErr w:type="spellStart"/>
      <w:r w:rsidR="00B83058">
        <w:t>offline</w:t>
      </w:r>
      <w:proofErr w:type="spellEnd"/>
      <w:r w:rsidRPr="00501073">
        <w:t>, który ma na celu rozwiązanie problemu przeszacowywania wartości Q-funkcji w wyniku przesunięcia dystrybucji między zbiorem danych a uczoną polityką</w:t>
      </w:r>
      <w:r w:rsidR="00B83058">
        <w:t xml:space="preserve"> (w zbiorze uczącym rozkład stanów i akcji może być istotnie różny względem środowiska, w którym docelowo ma działać)</w:t>
      </w:r>
      <w:r w:rsidRPr="00501073">
        <w:t>.</w:t>
      </w:r>
      <w:r w:rsidR="00B83058">
        <w:t xml:space="preserve">  </w:t>
      </w:r>
      <w:r w:rsidR="00B83058" w:rsidRPr="00B83058">
        <w:t xml:space="preserve">Algorytm CQL uczy konserwatywnej </w:t>
      </w:r>
      <w:r w:rsidR="00B83058">
        <w:t>funkcji Q</w:t>
      </w:r>
      <w:r w:rsidR="00B83058" w:rsidRPr="00B83058">
        <w:t xml:space="preserve">, tak aby oczekiwana wartość polityki była dolnym ograniczeniem jej rzeczywistej wartości. Minimalizuje wartości </w:t>
      </w:r>
      <w:r w:rsidR="007231EE">
        <w:t>funkcji Q</w:t>
      </w:r>
      <w:r w:rsidR="00B83058" w:rsidRPr="00B83058">
        <w:t xml:space="preserve"> względem określonej dystrybucji par stan-akcja.</w:t>
      </w:r>
      <w:r w:rsidR="00B83058">
        <w:t xml:space="preserve"> Istotnym elementem CQL jest zmodyfikowany standardowy błąd Bellmana, </w:t>
      </w:r>
      <w:r w:rsidR="00BD366D">
        <w:t>uwzględniający</w:t>
      </w:r>
      <w:r w:rsidR="00B83058">
        <w:t xml:space="preserve"> </w:t>
      </w:r>
      <w:proofErr w:type="spellStart"/>
      <w:r w:rsidR="00AC1ABD">
        <w:t>regularyzację</w:t>
      </w:r>
      <w:proofErr w:type="spellEnd"/>
      <w:r w:rsidR="00B83058">
        <w:t xml:space="preserve"> Q-wartości. Podczas trenowania Q-funkcji algorytm minimalizuje wartości Q względem dystrybucji danych oraz maksymalizuje wartości Q względem dystrybucji behawioralnej</w:t>
      </w:r>
      <w:r w:rsidR="00AC1ABD">
        <w:t xml:space="preserve">. CQL może być zaimplementowany na bazie istniejących algorytmów </w:t>
      </w:r>
      <w:proofErr w:type="spellStart"/>
      <w:r w:rsidR="00AC1ABD">
        <w:t>deep</w:t>
      </w:r>
      <w:proofErr w:type="spellEnd"/>
      <w:r w:rsidR="00AC1ABD">
        <w:t xml:space="preserve"> Q-learning i </w:t>
      </w:r>
      <w:proofErr w:type="spellStart"/>
      <w:r w:rsidR="00AC1ABD">
        <w:t>actor-critic</w:t>
      </w:r>
      <w:proofErr w:type="spellEnd"/>
      <w:r w:rsidR="00AC1ABD">
        <w:t xml:space="preserve"> poprzez dodanie warunków </w:t>
      </w:r>
      <w:proofErr w:type="spellStart"/>
      <w:r w:rsidR="00AC1ABD">
        <w:t>regular</w:t>
      </w:r>
      <w:r w:rsidR="007231EE">
        <w:t>y</w:t>
      </w:r>
      <w:r w:rsidR="00AC1ABD">
        <w:t>zacji</w:t>
      </w:r>
      <w:proofErr w:type="spellEnd"/>
      <w:r w:rsidR="00AC1ABD">
        <w:t xml:space="preserve"> Q-funkcji.</w:t>
      </w:r>
      <w:r w:rsidR="00CA5320">
        <w:t xml:space="preserve"> </w:t>
      </w:r>
      <w:r w:rsidR="007068E3">
        <w:t>Jest</w:t>
      </w:r>
      <w:r w:rsidR="00CA5320">
        <w:t xml:space="preserve"> szczególnie przydatny w sytuacjach, gdzie mamy do czynienia z ograniczoną ilością danych uczących lub gdy dane te pochodzą z różnych źródeł, co zwiększa ryzyko błędnych przewidywań </w:t>
      </w:r>
      <w:r w:rsidR="007068E3">
        <w:t>funkcji Q</w:t>
      </w:r>
      <w:r w:rsidR="00CA5320">
        <w:t>.</w:t>
      </w:r>
    </w:p>
    <w:p w:rsidR="009514AE" w:rsidRDefault="009514AE">
      <w:pPr>
        <w:spacing w:after="0" w:line="240" w:lineRule="auto"/>
        <w:ind w:firstLine="0"/>
        <w:jc w:val="left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:rsidR="00275920" w:rsidRPr="00275920" w:rsidRDefault="004B1E38" w:rsidP="002B5315">
      <w:pPr>
        <w:pStyle w:val="Nagwek2"/>
        <w:numPr>
          <w:ilvl w:val="1"/>
          <w:numId w:val="20"/>
        </w:numPr>
      </w:pPr>
      <w:bookmarkStart w:id="21" w:name="_Toc170735952"/>
      <w:r>
        <w:t>Inne algorytmy</w:t>
      </w:r>
      <w:bookmarkEnd w:id="21"/>
    </w:p>
    <w:p w:rsidR="00B90F33" w:rsidRDefault="00B90F33" w:rsidP="00B90F33">
      <w:r>
        <w:t xml:space="preserve">W powyższych rozdziałach przedstawiono kilka przykładów popularnych algorytmów uczenia ze wzmocnieniem, jednak w omawianej dziedzinie </w:t>
      </w:r>
      <w:r w:rsidR="005E4302">
        <w:t>opracowano</w:t>
      </w:r>
      <w:r>
        <w:t xml:space="preserve"> oczywiście </w:t>
      </w:r>
      <w:r w:rsidR="005E4302">
        <w:t>znacznie więcej</w:t>
      </w:r>
      <w:r>
        <w:t xml:space="preserve"> metod, różniących się zastosowaniem i skutecznością. </w:t>
      </w:r>
    </w:p>
    <w:p w:rsidR="00510372" w:rsidRDefault="00510372" w:rsidP="00510372">
      <w:r>
        <w:t>REINFORCE to klasa algorytmów, która dokonuje bezpośredniej optymalizacji polityki poprzez maksymalizację oczekiwanej nagrody. Algorytm ten działa w ramach podejścia on-policy, a więc uczy się na podstawie polityki, którą aktualnie stosuje agent.</w:t>
      </w:r>
      <w:r>
        <w:rPr>
          <w:rStyle w:val="rynqvb"/>
        </w:rPr>
        <w:t xml:space="preserve"> Algorytmy REINFORCE dostosowują wagi w kierunku leżącym wzdłuż gradientu oczekiwanego wzmocnienia zarówno w zadaniach z natychmiastową nagrodą, jak i w pewnych ograniczonych formach zadań ze zwrotem opóźnionym, i robią to bez jawnego obliczania szacunków gradientu lub</w:t>
      </w:r>
      <w:r>
        <w:rPr>
          <w:rStyle w:val="hwtze"/>
        </w:rPr>
        <w:t xml:space="preserve"> </w:t>
      </w:r>
      <w:r>
        <w:rPr>
          <w:rStyle w:val="rynqvb"/>
        </w:rPr>
        <w:t xml:space="preserve">nawet przechowywania informacji, na podstawie których można by dokonać takich szacunków. </w:t>
      </w:r>
      <w:r>
        <w:rPr>
          <w:rStyle w:val="rynqvb"/>
        </w:rPr>
        <w:fldChar w:fldCharType="begin"/>
      </w:r>
      <w:r>
        <w:rPr>
          <w:rStyle w:val="rynqvb"/>
        </w:rPr>
        <w:instrText xml:space="preserve"> REF _Ref167366929 \r \h </w:instrText>
      </w:r>
      <w:r>
        <w:rPr>
          <w:rStyle w:val="rynqvb"/>
        </w:rPr>
      </w:r>
      <w:r>
        <w:rPr>
          <w:rStyle w:val="rynqvb"/>
        </w:rPr>
        <w:fldChar w:fldCharType="separate"/>
      </w:r>
      <w:r w:rsidR="00053BA9">
        <w:rPr>
          <w:rStyle w:val="rynqvb"/>
        </w:rPr>
        <w:t>[21]</w:t>
      </w:r>
      <w:r>
        <w:rPr>
          <w:rStyle w:val="rynqvb"/>
        </w:rPr>
        <w:fldChar w:fldCharType="end"/>
      </w:r>
      <w:r>
        <w:rPr>
          <w:rStyle w:val="rynqvb"/>
        </w:rPr>
        <w:t xml:space="preserve"> Metoda nie wymaga znajomości modelu środowiska przez agenta. REINFORCE </w:t>
      </w:r>
      <w:r>
        <w:t>wykorzystuje do aktualizacji polityki oszacowane skumulowane zwroty uzyskane z zestawu próbkowanych trajektorii za pomocą metody Monte Carlo. Najczęściej używanym wariantem tego algorytmu jest forma z bazą, której celem jest zmniejszenie wariancji generowanej przy oszacowywaniu gradientu.</w:t>
      </w:r>
    </w:p>
    <w:p w:rsidR="006E507D" w:rsidRPr="006E507D" w:rsidRDefault="006E507D" w:rsidP="006E507D">
      <w:proofErr w:type="spellStart"/>
      <w:r w:rsidRPr="006E507D">
        <w:t>Proximal</w:t>
      </w:r>
      <w:proofErr w:type="spellEnd"/>
      <w:r w:rsidRPr="006E507D">
        <w:t xml:space="preserve"> Policy </w:t>
      </w:r>
      <w:proofErr w:type="spellStart"/>
      <w:r w:rsidRPr="006E507D">
        <w:t>Optimization</w:t>
      </w:r>
      <w:proofErr w:type="spellEnd"/>
      <w:r w:rsidRPr="006E507D">
        <w:t xml:space="preserve"> (PPO) </w:t>
      </w:r>
      <w:r w:rsidRPr="006E507D">
        <w:fldChar w:fldCharType="begin"/>
      </w:r>
      <w:r w:rsidRPr="006E507D">
        <w:instrText xml:space="preserve"> REF _Ref167464936 \r \h </w:instrText>
      </w:r>
      <w:r w:rsidRPr="006E507D">
        <w:fldChar w:fldCharType="separate"/>
      </w:r>
      <w:r w:rsidR="00053BA9">
        <w:t>[25]</w:t>
      </w:r>
      <w:r w:rsidRPr="006E507D">
        <w:fldChar w:fldCharType="end"/>
      </w:r>
      <w:r w:rsidRPr="006E507D">
        <w:t xml:space="preserve"> jest jedną z nowoczesnych metod uczenia ze wzmocnieniem. Oparta jest na gradientach polityki i Trust Region Policy </w:t>
      </w:r>
      <w:proofErr w:type="spellStart"/>
      <w:r w:rsidRPr="006E507D">
        <w:t>Optimization</w:t>
      </w:r>
      <w:proofErr w:type="spellEnd"/>
      <w:r w:rsidRPr="006E507D">
        <w:t xml:space="preserve"> (TRPO), jednocześnie upraszczając implementację i zwiększając stabilność treningu. Jest to metoda off-policy, niewykorzystująca modelu środowiska. PPO wprowadza funkcję celu, która ogranicza zmiany w polityce. W przeciwieństwie do tradycyjnych metod, które mogą powodować zbyt gwałtowne modyfikacje, PPO je kontroluje, co prowadzi do bardziej stabilnego uczenia. Proces nauki polega na poszukiwaniu wektora wag </w:t>
      </w:r>
      <m:oMath>
        <m:r>
          <w:rPr>
            <w:rStyle w:val="mi"/>
            <w:rFonts w:ascii="Cambria Math" w:hAnsi="Cambria Math"/>
            <w:sz w:val="27"/>
            <w:szCs w:val="27"/>
          </w:rPr>
          <m:t>θ</m:t>
        </m:r>
      </m:oMath>
      <w:r w:rsidRPr="006E507D">
        <w:rPr>
          <w:rStyle w:val="mi"/>
          <w:sz w:val="27"/>
          <w:szCs w:val="27"/>
        </w:rPr>
        <w:t xml:space="preserve"> </w:t>
      </w:r>
      <w:r w:rsidRPr="006E507D">
        <w:t xml:space="preserve">polityki, dla której </w:t>
      </w:r>
      <w:r w:rsidRPr="006E507D">
        <w:lastRenderedPageBreak/>
        <w:t>oczekiwana wartość funkcji celu będzie największa. PPO używa operacji "</w:t>
      </w:r>
      <w:proofErr w:type="spellStart"/>
      <w:r w:rsidRPr="006E507D">
        <w:t>clipping</w:t>
      </w:r>
      <w:proofErr w:type="spellEnd"/>
      <w:r w:rsidRPr="006E507D">
        <w:t>" w celu ograniczenia stosunku prawdopodobieństw wykonania akcji na podstawie nowej polityki względem starszej. Operacja ta ogranicza wartości stosunku do określonego zakresu, co zapobiega zbyt dużym zmianom. Istnieje też drugi wariant PPO-</w:t>
      </w:r>
      <w:proofErr w:type="spellStart"/>
      <w:r w:rsidRPr="006E507D">
        <w:t>penalty</w:t>
      </w:r>
      <w:proofErr w:type="spellEnd"/>
      <w:r w:rsidRPr="006E507D">
        <w:t>, który zamiast wprowadzania ograniczenia dodaje do funkcji celu karę za zbyt duże różnice. Współczynnik kary jest dostosowywany automatycznie w trakcie treningu. PPO jest stabilniejszy niż tradycyjne metody gradientów polityki. Może być stosowany do problemów zarówno w środowiskach dyskretnych, jak i ciągłych.</w:t>
      </w:r>
    </w:p>
    <w:p w:rsidR="00903E8B" w:rsidRPr="006E507D" w:rsidRDefault="00903E8B" w:rsidP="006E507D">
      <w:pPr>
        <w:rPr>
          <w:rFonts w:asciiTheme="majorHAnsi" w:eastAsiaTheme="majorEastAsia" w:hAnsiTheme="majorHAnsi" w:cstheme="majorBidi"/>
          <w:color w:val="FF0000"/>
          <w:sz w:val="26"/>
          <w:szCs w:val="26"/>
        </w:rPr>
      </w:pPr>
      <w:r>
        <w:rPr>
          <w:rFonts w:eastAsia="Calibri"/>
        </w:rPr>
        <w:t xml:space="preserve">Do tej pory w pracy skupiono się na metodach, które nie potrzebowały modelu środowiska. </w:t>
      </w:r>
      <w:r w:rsidR="00A03F6B">
        <w:rPr>
          <w:rFonts w:eastAsia="Calibri"/>
        </w:rPr>
        <w:t xml:space="preserve">Warto jednak pamiętać, że jest to skuteczne rozwiązanie tylko części problemów stawianych przed uczeniem ze wzmocnieniem. </w:t>
      </w:r>
      <w:r>
        <w:rPr>
          <w:rFonts w:eastAsia="Calibri"/>
        </w:rPr>
        <w:t>Przykładem algorytmu należącego do klasy model-</w:t>
      </w:r>
      <w:proofErr w:type="spellStart"/>
      <w:r>
        <w:rPr>
          <w:rFonts w:eastAsia="Calibri"/>
        </w:rPr>
        <w:t>based</w:t>
      </w:r>
      <w:proofErr w:type="spellEnd"/>
      <w:r>
        <w:rPr>
          <w:rFonts w:eastAsia="Calibri"/>
        </w:rPr>
        <w:t xml:space="preserve"> może być</w:t>
      </w:r>
      <w:r w:rsidR="00422707">
        <w:rPr>
          <w:rFonts w:eastAsia="Calibri"/>
        </w:rPr>
        <w:t xml:space="preserve"> P</w:t>
      </w:r>
      <w:r w:rsidR="00BB203E">
        <w:rPr>
          <w:rFonts w:eastAsia="Calibri"/>
        </w:rPr>
        <w:t>ILCO</w:t>
      </w:r>
      <w:r w:rsidR="00422707">
        <w:rPr>
          <w:rFonts w:eastAsia="Calibri"/>
        </w:rPr>
        <w:t xml:space="preserve"> </w:t>
      </w:r>
      <w:r w:rsidR="00422707">
        <w:rPr>
          <w:rFonts w:eastAsia="Calibri"/>
        </w:rPr>
        <w:fldChar w:fldCharType="begin"/>
      </w:r>
      <w:r w:rsidR="00422707">
        <w:rPr>
          <w:rFonts w:eastAsia="Calibri"/>
        </w:rPr>
        <w:instrText xml:space="preserve"> REF _Ref167553402 \r \h </w:instrText>
      </w:r>
      <w:r w:rsidR="00422707">
        <w:rPr>
          <w:rFonts w:eastAsia="Calibri"/>
        </w:rPr>
      </w:r>
      <w:r w:rsidR="00422707">
        <w:rPr>
          <w:rFonts w:eastAsia="Calibri"/>
        </w:rPr>
        <w:fldChar w:fldCharType="separate"/>
      </w:r>
      <w:r w:rsidR="00053BA9">
        <w:rPr>
          <w:rFonts w:eastAsia="Calibri"/>
        </w:rPr>
        <w:t>[27]</w:t>
      </w:r>
      <w:r w:rsidR="00422707">
        <w:rPr>
          <w:rFonts w:eastAsia="Calibri"/>
        </w:rPr>
        <w:fldChar w:fldCharType="end"/>
      </w:r>
      <w:r w:rsidR="00422707">
        <w:rPr>
          <w:rFonts w:eastAsia="Calibri"/>
        </w:rPr>
        <w:t xml:space="preserve">. </w:t>
      </w:r>
      <w:r w:rsidR="00422707">
        <w:t xml:space="preserve">Aby modelować zachowanie dynamiczne środowiska </w:t>
      </w:r>
      <w:r w:rsidR="00A03F6B">
        <w:rPr>
          <w:rFonts w:eastAsia="Calibri"/>
        </w:rPr>
        <w:t>użyto</w:t>
      </w:r>
      <w:r w:rsidR="00A03F6B">
        <w:t xml:space="preserve"> w nim modeli</w:t>
      </w:r>
      <w:r w:rsidR="00422707">
        <w:t xml:space="preserve"> probabilistyczne. Pozwalają one na przewidywanie, jak zmiany w sterowaniu wpłyną na przyszłe stany środowiska.</w:t>
      </w:r>
      <w:r w:rsidR="00BB203E">
        <w:t xml:space="preserve"> W procesie optymalizacji wykorzystuje </w:t>
      </w:r>
      <w:r w:rsidR="00411D9F">
        <w:t>metody gradientowe do znalezienia optymalnego sterowania uwzględniając niepewności dynamiczne. Na podstawie kolejnych doświadczeń modele są aktualizowa</w:t>
      </w:r>
      <w:r w:rsidR="00A03F6B">
        <w:t>ne poprawiając jakość predykcji.</w:t>
      </w:r>
    </w:p>
    <w:p w:rsidR="00DD75CD" w:rsidRDefault="00FC773B" w:rsidP="00E173D7">
      <w:pPr>
        <w:rPr>
          <w:rFonts w:eastAsia="Calibri"/>
        </w:rPr>
      </w:pPr>
      <w:r>
        <w:rPr>
          <w:rFonts w:eastAsia="Calibri"/>
        </w:rPr>
        <w:t xml:space="preserve">Innym wartym uwagi algorytmem </w:t>
      </w:r>
      <w:r w:rsidR="00ED6482">
        <w:rPr>
          <w:rFonts w:eastAsia="Calibri"/>
        </w:rPr>
        <w:t xml:space="preserve"> </w:t>
      </w:r>
      <w:r>
        <w:rPr>
          <w:rFonts w:eastAsia="Calibri"/>
        </w:rPr>
        <w:t>jest MBMF</w:t>
      </w:r>
      <w:r w:rsidR="0061217C">
        <w:rPr>
          <w:rFonts w:eastAsia="Calibri"/>
        </w:rPr>
        <w:t xml:space="preserve"> </w:t>
      </w:r>
      <w:r w:rsidR="0061217C">
        <w:rPr>
          <w:rFonts w:eastAsia="Calibri"/>
        </w:rPr>
        <w:fldChar w:fldCharType="begin"/>
      </w:r>
      <w:r w:rsidR="0061217C">
        <w:rPr>
          <w:rFonts w:eastAsia="Calibri"/>
        </w:rPr>
        <w:instrText xml:space="preserve"> REF _Ref167622459 \r \h </w:instrText>
      </w:r>
      <w:r w:rsidR="0061217C">
        <w:rPr>
          <w:rFonts w:eastAsia="Calibri"/>
        </w:rPr>
      </w:r>
      <w:r w:rsidR="0061217C">
        <w:rPr>
          <w:rFonts w:eastAsia="Calibri"/>
        </w:rPr>
        <w:fldChar w:fldCharType="separate"/>
      </w:r>
      <w:r w:rsidR="00053BA9">
        <w:rPr>
          <w:rFonts w:eastAsia="Calibri"/>
        </w:rPr>
        <w:t>[28]</w:t>
      </w:r>
      <w:r w:rsidR="0061217C">
        <w:rPr>
          <w:rFonts w:eastAsia="Calibri"/>
        </w:rPr>
        <w:fldChar w:fldCharType="end"/>
      </w:r>
      <w:r w:rsidR="0061217C">
        <w:rPr>
          <w:rFonts w:eastAsia="Calibri"/>
        </w:rPr>
        <w:t xml:space="preserve"> </w:t>
      </w:r>
      <w:r>
        <w:rPr>
          <w:rFonts w:eastAsia="Calibri"/>
        </w:rPr>
        <w:t xml:space="preserve"> (</w:t>
      </w:r>
      <w:r w:rsidRPr="00FC773B">
        <w:rPr>
          <w:rFonts w:eastAsia="Calibri"/>
        </w:rPr>
        <w:t>Model-</w:t>
      </w:r>
      <w:proofErr w:type="spellStart"/>
      <w:r w:rsidRPr="00FC773B">
        <w:rPr>
          <w:rFonts w:eastAsia="Calibri"/>
        </w:rPr>
        <w:t>Based</w:t>
      </w:r>
      <w:proofErr w:type="spellEnd"/>
      <w:r w:rsidRPr="00FC773B">
        <w:rPr>
          <w:rFonts w:eastAsia="Calibri"/>
        </w:rPr>
        <w:t xml:space="preserve"> Model-</w:t>
      </w:r>
      <w:proofErr w:type="spellStart"/>
      <w:r w:rsidRPr="00FC773B">
        <w:rPr>
          <w:rFonts w:eastAsia="Calibri"/>
        </w:rPr>
        <w:t>Free</w:t>
      </w:r>
      <w:proofErr w:type="spellEnd"/>
      <w:r w:rsidRPr="00FC773B">
        <w:rPr>
          <w:rFonts w:eastAsia="Calibri"/>
        </w:rPr>
        <w:t>)</w:t>
      </w:r>
      <w:r>
        <w:rPr>
          <w:rFonts w:eastAsia="Calibri"/>
        </w:rPr>
        <w:t xml:space="preserve">, który łączy dwa różne podejścia do uczenia ze wzmocnieniem, czyli metody oparte o model środowiska z tymi, które są go pozbawione. Model w MBMF wykorzystywany jest do </w:t>
      </w:r>
      <w:r w:rsidR="005946E8">
        <w:rPr>
          <w:rFonts w:eastAsia="Calibri"/>
        </w:rPr>
        <w:t>przewidywania trajektorii na podstawie pojedynczego przejścia</w:t>
      </w:r>
      <w:r>
        <w:rPr>
          <w:rFonts w:eastAsia="Calibri"/>
        </w:rPr>
        <w:t xml:space="preserve">, natomiast polityka docelowa jest </w:t>
      </w:r>
      <w:r w:rsidR="005946E8">
        <w:rPr>
          <w:rFonts w:eastAsia="Calibri"/>
        </w:rPr>
        <w:t>optymalizowana, dzięki oszacowaniu kosztów</w:t>
      </w:r>
      <w:r>
        <w:rPr>
          <w:rFonts w:eastAsia="Calibri"/>
        </w:rPr>
        <w:t xml:space="preserve"> prz</w:t>
      </w:r>
      <w:r w:rsidR="005946E8">
        <w:rPr>
          <w:rFonts w:eastAsia="Calibri"/>
        </w:rPr>
        <w:t>y pomocy procesu Gaussowskiego.</w:t>
      </w:r>
    </w:p>
    <w:p w:rsidR="00DD75CD" w:rsidRDefault="00DD75CD">
      <w:pPr>
        <w:spacing w:after="0" w:line="240" w:lineRule="auto"/>
        <w:ind w:firstLine="0"/>
        <w:jc w:val="left"/>
        <w:rPr>
          <w:rFonts w:eastAsia="Calibri"/>
        </w:rPr>
      </w:pPr>
      <w:r>
        <w:rPr>
          <w:rFonts w:eastAsia="Calibri"/>
        </w:rPr>
        <w:br w:type="page"/>
      </w:r>
    </w:p>
    <w:p w:rsidR="00DD75CD" w:rsidRPr="00440EBB" w:rsidRDefault="00DD75CD" w:rsidP="00440EBB">
      <w:pPr>
        <w:pStyle w:val="Nagwek1"/>
        <w:numPr>
          <w:ilvl w:val="0"/>
          <w:numId w:val="20"/>
        </w:numPr>
        <w:rPr>
          <w:rFonts w:eastAsia="Calibri"/>
        </w:rPr>
      </w:pPr>
      <w:bookmarkStart w:id="22" w:name="_Toc170735953"/>
      <w:r>
        <w:rPr>
          <w:rFonts w:eastAsia="Calibri"/>
        </w:rPr>
        <w:lastRenderedPageBreak/>
        <w:t>Regulacja instalacji grzewczych</w:t>
      </w:r>
      <w:bookmarkEnd w:id="22"/>
    </w:p>
    <w:p w:rsidR="00DD75CD" w:rsidRDefault="00DD75CD" w:rsidP="00DD75CD">
      <w:pPr>
        <w:rPr>
          <w:rFonts w:eastAsia="Calibri"/>
        </w:rPr>
      </w:pPr>
      <w:r w:rsidRPr="00980938">
        <w:rPr>
          <w:rFonts w:eastAsia="Calibri"/>
        </w:rPr>
        <w:t xml:space="preserve">Instalacje grzewcze odgrywają kluczową rolę w zapewnieniu komfortu cieplnego i efektywności energetycznej budynków. W dobie rosnącej świadomości ekologicznej oraz wzrastających kosztów energii, optymalna regulacja tych systemów staje się nie tylko pożądana, ale wręcz niezbędna. </w:t>
      </w:r>
      <w:r w:rsidR="009820AA">
        <w:rPr>
          <w:rFonts w:eastAsia="Calibri"/>
        </w:rPr>
        <w:t>Odpowiednie sterowanie w takim systemie wymaga nie tylko</w:t>
      </w:r>
      <w:r w:rsidRPr="00980938">
        <w:rPr>
          <w:rFonts w:eastAsia="Calibri"/>
        </w:rPr>
        <w:t xml:space="preserve"> osiągnięcia zamierzonych warunków ci</w:t>
      </w:r>
      <w:r w:rsidR="009820AA">
        <w:rPr>
          <w:rFonts w:eastAsia="Calibri"/>
        </w:rPr>
        <w:t>eplnych, ale również ograniczenia zużycia</w:t>
      </w:r>
      <w:r w:rsidRPr="00980938">
        <w:rPr>
          <w:rFonts w:eastAsia="Calibri"/>
        </w:rPr>
        <w:t xml:space="preserve"> energii.</w:t>
      </w:r>
      <w:r>
        <w:rPr>
          <w:rFonts w:eastAsia="Calibri"/>
        </w:rPr>
        <w:t xml:space="preserve"> Ponieważ jest to problem bardzo szeroko rozpowszechniony, potencjalne korzyści w zakresie poprawy jakości życia, ograniczenia kosztów, oraz zmniejszenia niekorzystnego wpływu człowieka na środowisko mogą być znaczące.</w:t>
      </w:r>
    </w:p>
    <w:p w:rsidR="00154A09" w:rsidRPr="00154A09" w:rsidRDefault="00154A09" w:rsidP="00154A09">
      <w:pPr>
        <w:rPr>
          <w:lang w:eastAsia="pl-PL"/>
        </w:rPr>
      </w:pPr>
      <w:r>
        <w:rPr>
          <w:lang w:eastAsia="pl-PL"/>
        </w:rPr>
        <w:t xml:space="preserve">Docelowym środowiskiem na którym zostanie zrealizowana część praktyczna będzie system symulujący rozbiór ciepłej wody użytkowej (szczegółowy opis instalacji znajduje się w kolejnych rozdziałach). Systemy tego typu charakteryzują się stosunkowo dużą bezwładnością, istotne jest, także, aby utrzymywać temperaturę w odpowiednim zakresie, zwłaszcza w górnej granicy, gdyż zbyt wysoka temperatura może prowadzić do poparzeń. Powinny być w stanie szybko reagować </w:t>
      </w:r>
      <w:r>
        <w:t xml:space="preserve">na zmiany zapotrzebowania, które mogą być gwałtowne i nieprzewidywalne z uwagi np. na zmieniającą się liczbę użytkowników. </w:t>
      </w:r>
    </w:p>
    <w:p w:rsidR="00DD75CD" w:rsidRDefault="00DD75CD" w:rsidP="00DD75CD">
      <w:pPr>
        <w:rPr>
          <w:rFonts w:eastAsia="Calibri"/>
        </w:rPr>
      </w:pPr>
      <w:r>
        <w:rPr>
          <w:rFonts w:eastAsia="Calibri"/>
        </w:rPr>
        <w:t xml:space="preserve">Niniejszy rozdział przedstawi przykładowe rozwiązania proponowane przez badaczy związanych z dziedziną regulacji ogrzewania, zwłaszcza w obszarze ciepłej wody użytkowej. </w:t>
      </w:r>
    </w:p>
    <w:p w:rsidR="00DD75CD" w:rsidRPr="00980938" w:rsidRDefault="00DD75CD" w:rsidP="00DD75CD">
      <w:pPr>
        <w:rPr>
          <w:rFonts w:eastAsia="Calibri"/>
        </w:rPr>
      </w:pPr>
    </w:p>
    <w:p w:rsidR="00DD75CD" w:rsidRPr="00440EBB" w:rsidRDefault="00DD75CD" w:rsidP="00440EBB">
      <w:pPr>
        <w:pStyle w:val="Nagwek2"/>
        <w:numPr>
          <w:ilvl w:val="1"/>
          <w:numId w:val="20"/>
        </w:numPr>
        <w:rPr>
          <w:rFonts w:eastAsia="Calibri"/>
        </w:rPr>
      </w:pPr>
      <w:bookmarkStart w:id="23" w:name="_Toc170735954"/>
      <w:r>
        <w:rPr>
          <w:rFonts w:eastAsia="Calibri"/>
        </w:rPr>
        <w:t>Dotychczasowe rozwiązania</w:t>
      </w:r>
      <w:r w:rsidR="00154A09">
        <w:rPr>
          <w:rFonts w:eastAsia="Calibri"/>
        </w:rPr>
        <w:t xml:space="preserve"> – metody tradycyjne</w:t>
      </w:r>
      <w:bookmarkEnd w:id="23"/>
    </w:p>
    <w:p w:rsidR="00DD75CD" w:rsidRDefault="00DD75CD" w:rsidP="00DD75CD">
      <w:pPr>
        <w:rPr>
          <w:rFonts w:eastAsia="Calibri"/>
        </w:rPr>
      </w:pPr>
      <w:r>
        <w:rPr>
          <w:rFonts w:eastAsia="Calibri"/>
        </w:rPr>
        <w:t xml:space="preserve">Bardzo popularnymi metodami sterowania instalacjami grzewczymi są systemy wykorzystujące regulatory PID. </w:t>
      </w:r>
      <w:r>
        <w:t xml:space="preserve">Typowy regulator PID działa w pętli sprzężenia zwrotnego, poprzez trzy podstawowe mechanizmy. Część proporcjonalna (P) generuje sygnał proporcjonalny do bieżącego błędu sterowania. Część całkująca (I) uwzględnia sumę wszystkich wcześniejszych błędów w czasie, co eliminuje stały błąd. Część różniczkująca (D) reaguje na szybkość zmiany błędu, pomagając w tłumieniu oscylacji i poprawie stabilności systemu. Jest to bardzo proste i wydajne rozwiązanie, jednak w wielu przypadkach, wyniki mogą być niezadowalające. W nowych publikacjach, regulator PID często jest łączony z innymi metodami, aby osiągać lepsze wyniki. </w:t>
      </w:r>
      <w:r>
        <w:rPr>
          <w:rFonts w:eastAsia="Calibri"/>
        </w:rPr>
        <w:t xml:space="preserve">Jednym z przykładów może być praca </w:t>
      </w:r>
      <w:r>
        <w:rPr>
          <w:rFonts w:eastAsia="Calibri"/>
        </w:rPr>
        <w:fldChar w:fldCharType="begin"/>
      </w:r>
      <w:r>
        <w:rPr>
          <w:rFonts w:eastAsia="Calibri"/>
        </w:rPr>
        <w:instrText xml:space="preserve"> REF _Ref166845005 \r \h </w:instrText>
      </w:r>
      <w:r>
        <w:rPr>
          <w:rFonts w:eastAsia="Calibri"/>
        </w:rPr>
      </w:r>
      <w:r>
        <w:rPr>
          <w:rFonts w:eastAsia="Calibri"/>
        </w:rPr>
        <w:fldChar w:fldCharType="separate"/>
      </w:r>
      <w:r w:rsidR="00053BA9">
        <w:rPr>
          <w:rFonts w:eastAsia="Calibri"/>
        </w:rPr>
        <w:t>[6]</w:t>
      </w:r>
      <w:r>
        <w:rPr>
          <w:rFonts w:eastAsia="Calibri"/>
        </w:rPr>
        <w:fldChar w:fldCharType="end"/>
      </w:r>
      <w:r>
        <w:rPr>
          <w:rFonts w:eastAsia="Calibri"/>
        </w:rPr>
        <w:t xml:space="preserve">, w której autorzy prezentują porównanie 3 kontrolerów w systemie </w:t>
      </w:r>
      <w:r>
        <w:t>elektrycznego zbiornika wody grzewczej</w:t>
      </w:r>
      <w:r>
        <w:rPr>
          <w:rFonts w:eastAsia="Calibri"/>
        </w:rPr>
        <w:t>.</w:t>
      </w:r>
      <w:r>
        <w:rPr>
          <w:rFonts w:eastAsia="Calibri"/>
          <w:color w:val="FF0000"/>
        </w:rPr>
        <w:t xml:space="preserve"> </w:t>
      </w:r>
      <w:r>
        <w:rPr>
          <w:rFonts w:eastAsia="Calibri"/>
        </w:rPr>
        <w:t xml:space="preserve">Dzięki zastosowaniu logiki rozmytej możliwa była znacząca poprawa wyników, zarówno pod względem czasu, jak i dokładności regulacji. Podobnych rozwiązań można znaleźć wiele więcej: </w:t>
      </w:r>
      <w:r>
        <w:rPr>
          <w:rFonts w:eastAsia="Calibri"/>
        </w:rPr>
        <w:fldChar w:fldCharType="begin"/>
      </w:r>
      <w:r>
        <w:rPr>
          <w:rFonts w:eastAsia="Calibri"/>
        </w:rPr>
        <w:instrText xml:space="preserve"> REF _Ref166935750 \r \h </w:instrText>
      </w:r>
      <w:r>
        <w:rPr>
          <w:rFonts w:eastAsia="Calibri"/>
        </w:rPr>
      </w:r>
      <w:r>
        <w:rPr>
          <w:rFonts w:eastAsia="Calibri"/>
        </w:rPr>
        <w:fldChar w:fldCharType="separate"/>
      </w:r>
      <w:r w:rsidR="00053BA9">
        <w:rPr>
          <w:rFonts w:eastAsia="Calibri"/>
        </w:rPr>
        <w:t>[5]</w:t>
      </w:r>
      <w:r>
        <w:rPr>
          <w:rFonts w:eastAsia="Calibri"/>
        </w:rPr>
        <w:fldChar w:fldCharType="end"/>
      </w:r>
      <w:r>
        <w:rPr>
          <w:rFonts w:eastAsia="Calibri"/>
        </w:rPr>
        <w:t xml:space="preserve">, </w:t>
      </w:r>
      <w:r>
        <w:rPr>
          <w:rFonts w:eastAsia="Calibri"/>
        </w:rPr>
        <w:fldChar w:fldCharType="begin"/>
      </w:r>
      <w:r>
        <w:rPr>
          <w:rFonts w:eastAsia="Calibri"/>
        </w:rPr>
        <w:instrText xml:space="preserve"> REF _Ref166845005 \r \h </w:instrText>
      </w:r>
      <w:r>
        <w:rPr>
          <w:rFonts w:eastAsia="Calibri"/>
        </w:rPr>
      </w:r>
      <w:r>
        <w:rPr>
          <w:rFonts w:eastAsia="Calibri"/>
        </w:rPr>
        <w:fldChar w:fldCharType="separate"/>
      </w:r>
      <w:r w:rsidR="00053BA9">
        <w:rPr>
          <w:rFonts w:eastAsia="Calibri"/>
        </w:rPr>
        <w:t>[6]</w:t>
      </w:r>
      <w:r>
        <w:rPr>
          <w:rFonts w:eastAsia="Calibri"/>
        </w:rPr>
        <w:fldChar w:fldCharType="end"/>
      </w:r>
      <w:r>
        <w:rPr>
          <w:rFonts w:eastAsia="Calibri"/>
        </w:rPr>
        <w:t xml:space="preserve">, </w:t>
      </w:r>
      <w:r>
        <w:rPr>
          <w:rFonts w:eastAsia="Calibri"/>
        </w:rPr>
        <w:fldChar w:fldCharType="begin"/>
      </w:r>
      <w:r>
        <w:rPr>
          <w:rFonts w:eastAsia="Calibri"/>
        </w:rPr>
        <w:instrText xml:space="preserve"> REF _Ref166847730 \r \h </w:instrText>
      </w:r>
      <w:r>
        <w:rPr>
          <w:rFonts w:eastAsia="Calibri"/>
        </w:rPr>
      </w:r>
      <w:r>
        <w:rPr>
          <w:rFonts w:eastAsia="Calibri"/>
        </w:rPr>
        <w:fldChar w:fldCharType="separate"/>
      </w:r>
      <w:r w:rsidR="00053BA9">
        <w:rPr>
          <w:rFonts w:eastAsia="Calibri"/>
        </w:rPr>
        <w:t>[7]</w:t>
      </w:r>
      <w:r>
        <w:rPr>
          <w:rFonts w:eastAsia="Calibri"/>
        </w:rPr>
        <w:fldChar w:fldCharType="end"/>
      </w:r>
      <w:r>
        <w:rPr>
          <w:rFonts w:eastAsia="Calibri"/>
        </w:rPr>
        <w:t xml:space="preserve">. </w:t>
      </w:r>
    </w:p>
    <w:p w:rsidR="00DD75CD" w:rsidRPr="00AF2BFB" w:rsidRDefault="00DD75CD" w:rsidP="00DD75CD">
      <w:pPr>
        <w:rPr>
          <w:rFonts w:eastAsia="Calibri"/>
        </w:rPr>
      </w:pPr>
      <w:r>
        <w:rPr>
          <w:rFonts w:eastAsia="Calibri"/>
        </w:rPr>
        <w:t xml:space="preserve">Kontrolery oparte o logikę rozmytą (z ang. </w:t>
      </w:r>
      <w:r>
        <w:rPr>
          <w:rFonts w:eastAsia="Calibri"/>
          <w:i/>
        </w:rPr>
        <w:t xml:space="preserve"> </w:t>
      </w:r>
      <w:proofErr w:type="spellStart"/>
      <w:r>
        <w:rPr>
          <w:rFonts w:eastAsia="Calibri"/>
          <w:i/>
        </w:rPr>
        <w:t>fuzzy</w:t>
      </w:r>
      <w:proofErr w:type="spellEnd"/>
      <w:r>
        <w:rPr>
          <w:rFonts w:eastAsia="Calibri"/>
          <w:i/>
        </w:rPr>
        <w:t xml:space="preserve"> </w:t>
      </w:r>
      <w:proofErr w:type="spellStart"/>
      <w:r>
        <w:rPr>
          <w:rFonts w:eastAsia="Calibri"/>
          <w:i/>
        </w:rPr>
        <w:t>logic</w:t>
      </w:r>
      <w:proofErr w:type="spellEnd"/>
      <w:r>
        <w:rPr>
          <w:rFonts w:eastAsia="Calibri"/>
          <w:i/>
        </w:rPr>
        <w:t xml:space="preserve"> </w:t>
      </w:r>
      <w:proofErr w:type="spellStart"/>
      <w:r>
        <w:rPr>
          <w:rFonts w:eastAsia="Calibri"/>
          <w:i/>
        </w:rPr>
        <w:t>controller</w:t>
      </w:r>
      <w:proofErr w:type="spellEnd"/>
      <w:r>
        <w:rPr>
          <w:rFonts w:eastAsia="Calibri"/>
        </w:rPr>
        <w:t>), również są bardzo popularną metodą sterowania, co pokaz</w:t>
      </w:r>
      <w:r w:rsidR="009820AA">
        <w:rPr>
          <w:rFonts w:eastAsia="Calibri"/>
        </w:rPr>
        <w:t>uje</w:t>
      </w:r>
      <w:r>
        <w:rPr>
          <w:rFonts w:eastAsia="Calibri"/>
        </w:rPr>
        <w:t xml:space="preserve"> już część prac wymienionych powyżej. Takie regulatory wykorzystują logikę wielowartościową. Sygnały wejściowe takiego regulatora poddawane są w pierwszej kolejności </w:t>
      </w:r>
      <w:proofErr w:type="spellStart"/>
      <w:r>
        <w:rPr>
          <w:rFonts w:eastAsia="Calibri"/>
        </w:rPr>
        <w:t>fuzzifikacji</w:t>
      </w:r>
      <w:proofErr w:type="spellEnd"/>
      <w:r>
        <w:rPr>
          <w:rFonts w:eastAsia="Calibri"/>
        </w:rPr>
        <w:t xml:space="preserve">, czyli określany jest ich stopień </w:t>
      </w:r>
      <w:r>
        <w:rPr>
          <w:rFonts w:eastAsia="Calibri"/>
        </w:rPr>
        <w:lastRenderedPageBreak/>
        <w:t xml:space="preserve">przynależności do zbiorów rozmytych sygnału wejściowego, by następnie stopień ten zmapować, na podstawie bazy reguł na stopień przynależności do zbiorów rozmytych sygnału wyjściowego. Na koniec dokonywana jest </w:t>
      </w:r>
      <w:proofErr w:type="spellStart"/>
      <w:r>
        <w:rPr>
          <w:rFonts w:eastAsia="Calibri"/>
        </w:rPr>
        <w:t>defuzzifikacja</w:t>
      </w:r>
      <w:proofErr w:type="spellEnd"/>
      <w:r>
        <w:rPr>
          <w:rFonts w:eastAsia="Calibri"/>
        </w:rPr>
        <w:t xml:space="preserve">, otrzymanego sygnału, co jest operacją odwrotną do </w:t>
      </w:r>
      <w:proofErr w:type="spellStart"/>
      <w:r>
        <w:rPr>
          <w:rFonts w:eastAsia="Calibri"/>
        </w:rPr>
        <w:t>fuzzifikacji</w:t>
      </w:r>
      <w:proofErr w:type="spellEnd"/>
      <w:r>
        <w:rPr>
          <w:rFonts w:eastAsia="Calibri"/>
        </w:rPr>
        <w:t xml:space="preserve">. </w:t>
      </w:r>
      <w:r>
        <w:rPr>
          <w:rFonts w:eastAsia="Calibri"/>
        </w:rPr>
        <w:fldChar w:fldCharType="begin"/>
      </w:r>
      <w:r>
        <w:rPr>
          <w:rFonts w:eastAsia="Calibri"/>
        </w:rPr>
        <w:instrText xml:space="preserve"> REF _Ref166852505 \r \h </w:instrText>
      </w:r>
      <w:r>
        <w:rPr>
          <w:rFonts w:eastAsia="Calibri"/>
        </w:rPr>
      </w:r>
      <w:r>
        <w:rPr>
          <w:rFonts w:eastAsia="Calibri"/>
        </w:rPr>
        <w:fldChar w:fldCharType="separate"/>
      </w:r>
      <w:r w:rsidR="00053BA9">
        <w:rPr>
          <w:rFonts w:eastAsia="Calibri"/>
        </w:rPr>
        <w:t>[8]</w:t>
      </w:r>
      <w:r>
        <w:rPr>
          <w:rFonts w:eastAsia="Calibri"/>
        </w:rPr>
        <w:fldChar w:fldCharType="end"/>
      </w:r>
      <w:r>
        <w:rPr>
          <w:rFonts w:eastAsia="Calibri"/>
        </w:rPr>
        <w:t xml:space="preserve"> Zastosowanie takiego mechanizmu można wykorzystać zarówno samodzielnie (</w:t>
      </w:r>
      <w:r>
        <w:rPr>
          <w:rFonts w:eastAsia="Calibri"/>
        </w:rPr>
        <w:fldChar w:fldCharType="begin"/>
      </w:r>
      <w:r>
        <w:rPr>
          <w:rFonts w:eastAsia="Calibri"/>
        </w:rPr>
        <w:instrText xml:space="preserve"> REF _Ref166936964 \r \h </w:instrText>
      </w:r>
      <w:r>
        <w:rPr>
          <w:rFonts w:eastAsia="Calibri"/>
        </w:rPr>
      </w:r>
      <w:r>
        <w:rPr>
          <w:rFonts w:eastAsia="Calibri"/>
        </w:rPr>
        <w:fldChar w:fldCharType="separate"/>
      </w:r>
      <w:r w:rsidR="00053BA9">
        <w:rPr>
          <w:rFonts w:eastAsia="Calibri"/>
        </w:rPr>
        <w:t>[4]</w:t>
      </w:r>
      <w:r>
        <w:rPr>
          <w:rFonts w:eastAsia="Calibri"/>
        </w:rPr>
        <w:fldChar w:fldCharType="end"/>
      </w:r>
      <w:r>
        <w:rPr>
          <w:rFonts w:eastAsia="Calibri"/>
        </w:rPr>
        <w:t xml:space="preserve">, </w:t>
      </w:r>
      <w:r>
        <w:rPr>
          <w:rFonts w:eastAsia="Calibri"/>
        </w:rPr>
        <w:fldChar w:fldCharType="begin"/>
      </w:r>
      <w:r>
        <w:rPr>
          <w:rFonts w:eastAsia="Calibri"/>
        </w:rPr>
        <w:instrText xml:space="preserve"> REF _Ref166852505 \r \h </w:instrText>
      </w:r>
      <w:r>
        <w:rPr>
          <w:rFonts w:eastAsia="Calibri"/>
        </w:rPr>
      </w:r>
      <w:r>
        <w:rPr>
          <w:rFonts w:eastAsia="Calibri"/>
        </w:rPr>
        <w:fldChar w:fldCharType="separate"/>
      </w:r>
      <w:r w:rsidR="00053BA9">
        <w:rPr>
          <w:rFonts w:eastAsia="Calibri"/>
        </w:rPr>
        <w:t>[8]</w:t>
      </w:r>
      <w:r>
        <w:rPr>
          <w:rFonts w:eastAsia="Calibri"/>
        </w:rPr>
        <w:fldChar w:fldCharType="end"/>
      </w:r>
      <w:r>
        <w:rPr>
          <w:rFonts w:eastAsia="Calibri"/>
        </w:rPr>
        <w:t xml:space="preserve">), jak i we współpracy z innymi metodami (z PID: </w:t>
      </w:r>
      <w:r>
        <w:rPr>
          <w:rFonts w:eastAsia="Calibri"/>
        </w:rPr>
        <w:fldChar w:fldCharType="begin"/>
      </w:r>
      <w:r>
        <w:rPr>
          <w:rFonts w:eastAsia="Calibri"/>
        </w:rPr>
        <w:instrText xml:space="preserve"> REF _Ref166845005 \r \h </w:instrText>
      </w:r>
      <w:r>
        <w:rPr>
          <w:rFonts w:eastAsia="Calibri"/>
        </w:rPr>
      </w:r>
      <w:r>
        <w:rPr>
          <w:rFonts w:eastAsia="Calibri"/>
        </w:rPr>
        <w:fldChar w:fldCharType="separate"/>
      </w:r>
      <w:r w:rsidR="00053BA9">
        <w:rPr>
          <w:rFonts w:eastAsia="Calibri"/>
        </w:rPr>
        <w:t>[6]</w:t>
      </w:r>
      <w:r>
        <w:rPr>
          <w:rFonts w:eastAsia="Calibri"/>
        </w:rPr>
        <w:fldChar w:fldCharType="end"/>
      </w:r>
      <w:r>
        <w:rPr>
          <w:rFonts w:eastAsia="Calibri"/>
        </w:rPr>
        <w:t xml:space="preserve">, z uczeniem maszynowym: </w:t>
      </w:r>
      <w:r>
        <w:rPr>
          <w:rFonts w:eastAsia="Calibri"/>
        </w:rPr>
        <w:fldChar w:fldCharType="begin"/>
      </w:r>
      <w:r>
        <w:rPr>
          <w:rFonts w:eastAsia="Calibri"/>
        </w:rPr>
        <w:instrText xml:space="preserve"> REF _Ref166937466 \r \h </w:instrText>
      </w:r>
      <w:r>
        <w:rPr>
          <w:rFonts w:eastAsia="Calibri"/>
        </w:rPr>
      </w:r>
      <w:r>
        <w:rPr>
          <w:rFonts w:eastAsia="Calibri"/>
        </w:rPr>
        <w:fldChar w:fldCharType="separate"/>
      </w:r>
      <w:r w:rsidR="00053BA9">
        <w:rPr>
          <w:rFonts w:eastAsia="Calibri"/>
        </w:rPr>
        <w:t>[9]</w:t>
      </w:r>
      <w:r>
        <w:rPr>
          <w:rFonts w:eastAsia="Calibri"/>
        </w:rPr>
        <w:fldChar w:fldCharType="end"/>
      </w:r>
      <w:r>
        <w:rPr>
          <w:rFonts w:eastAsia="Calibri"/>
        </w:rPr>
        <w:t xml:space="preserve">). Do głównych zalet kontrolerów logiki rozmytej należy </w:t>
      </w:r>
      <w:r w:rsidRPr="008435ED">
        <w:rPr>
          <w:rFonts w:eastAsia="Calibri"/>
        </w:rPr>
        <w:t>zdolność radzenia sobie z nieprecyzyjnymi i nieliniowymi systemami, oferując większą elastyczność i bardziej intuicyjne projektowanie dzięki użyciu reguł opartych na ję</w:t>
      </w:r>
      <w:r>
        <w:rPr>
          <w:rFonts w:eastAsia="Calibri"/>
        </w:rPr>
        <w:t>zyku naturalnym</w:t>
      </w:r>
      <w:r w:rsidRPr="008435ED">
        <w:rPr>
          <w:rFonts w:eastAsia="Calibri"/>
        </w:rPr>
        <w:t>. Jednakże, ich wady obejmują trudności w doborze odpowiednich funkcji przynależności i reguł oraz potencjalnie większe wymagania obliczeniowe w porównaniu do klasycznych regulatorów PID</w:t>
      </w:r>
      <w:r>
        <w:rPr>
          <w:rFonts w:eastAsia="Calibri"/>
        </w:rPr>
        <w:t>.</w:t>
      </w:r>
    </w:p>
    <w:p w:rsidR="00DD75CD" w:rsidRDefault="00DD75CD" w:rsidP="00DD75CD">
      <w:pPr>
        <w:rPr>
          <w:lang w:eastAsia="pl-PL"/>
        </w:rPr>
      </w:pPr>
      <w:r w:rsidRPr="0091709A">
        <w:rPr>
          <w:lang w:eastAsia="pl-PL"/>
        </w:rPr>
        <w:t>Powyższe rozwiązania mogą jednak być niewystarczające w przypadku bardziej złożonych systemów</w:t>
      </w:r>
      <w:r w:rsidR="009820AA">
        <w:rPr>
          <w:lang w:eastAsia="pl-PL"/>
        </w:rPr>
        <w:t>, a także</w:t>
      </w:r>
      <w:r w:rsidRPr="0091709A">
        <w:rPr>
          <w:lang w:eastAsia="pl-PL"/>
        </w:rPr>
        <w:t xml:space="preserve"> gdy zależy nam na większych oszczędnościach energii. W takich sytuacjach przydatne mogą okazać się </w:t>
      </w:r>
      <w:r>
        <w:rPr>
          <w:lang w:eastAsia="pl-PL"/>
        </w:rPr>
        <w:t>bardziej zaawansowane propozycje. N</w:t>
      </w:r>
      <w:r w:rsidRPr="0091709A">
        <w:rPr>
          <w:lang w:eastAsia="pl-PL"/>
        </w:rPr>
        <w:t>a przykład pr</w:t>
      </w:r>
      <w:r>
        <w:rPr>
          <w:lang w:eastAsia="pl-PL"/>
        </w:rPr>
        <w:t xml:space="preserve">zedstawiony w pracy </w:t>
      </w:r>
      <w:r>
        <w:rPr>
          <w:lang w:eastAsia="pl-PL"/>
        </w:rPr>
        <w:fldChar w:fldCharType="begin"/>
      </w:r>
      <w:r>
        <w:rPr>
          <w:lang w:eastAsia="pl-PL"/>
        </w:rPr>
        <w:instrText xml:space="preserve"> REF _Ref167026890 \r \h </w:instrText>
      </w:r>
      <w:r>
        <w:rPr>
          <w:lang w:eastAsia="pl-PL"/>
        </w:rPr>
      </w:r>
      <w:r>
        <w:rPr>
          <w:lang w:eastAsia="pl-PL"/>
        </w:rPr>
        <w:fldChar w:fldCharType="separate"/>
      </w:r>
      <w:r w:rsidR="00053BA9">
        <w:rPr>
          <w:lang w:eastAsia="pl-PL"/>
        </w:rPr>
        <w:t>[10]</w:t>
      </w:r>
      <w:r>
        <w:rPr>
          <w:lang w:eastAsia="pl-PL"/>
        </w:rPr>
        <w:fldChar w:fldCharType="end"/>
      </w:r>
      <w:r>
        <w:rPr>
          <w:lang w:eastAsia="pl-PL"/>
        </w:rPr>
        <w:t xml:space="preserve"> algorytm pozwala na zaoszczędzenie od 8% do 28% energii, dzięki zastosowaniu algorytmu przewidującego obecność osób w pomieszczeniach. Autorzy porównywali wyniki z tradycyjnym systemem regulacji temperatury opartym o </w:t>
      </w:r>
      <w:proofErr w:type="spellStart"/>
      <w:r>
        <w:rPr>
          <w:lang w:eastAsia="pl-PL"/>
        </w:rPr>
        <w:t>timer</w:t>
      </w:r>
      <w:proofErr w:type="spellEnd"/>
      <w:r w:rsidR="009820AA">
        <w:rPr>
          <w:lang w:eastAsia="pl-PL"/>
        </w:rPr>
        <w:t>, który pozwala na dostosowywanie systemu do różnych wymagań w określonych porach dnia</w:t>
      </w:r>
      <w:r>
        <w:rPr>
          <w:lang w:eastAsia="pl-PL"/>
        </w:rPr>
        <w:t>.</w:t>
      </w:r>
    </w:p>
    <w:p w:rsidR="00DD75CD" w:rsidRDefault="00DD75CD" w:rsidP="00DD75CD">
      <w:pPr>
        <w:rPr>
          <w:lang w:eastAsia="pl-PL"/>
        </w:rPr>
      </w:pPr>
      <w:proofErr w:type="spellStart"/>
      <w:r>
        <w:rPr>
          <w:lang w:eastAsia="pl-PL"/>
        </w:rPr>
        <w:t>Thilker</w:t>
      </w:r>
      <w:proofErr w:type="spellEnd"/>
      <w:r>
        <w:rPr>
          <w:lang w:eastAsia="pl-PL"/>
        </w:rPr>
        <w:t xml:space="preserve"> i in. w artykule </w:t>
      </w:r>
      <w:r>
        <w:rPr>
          <w:lang w:eastAsia="pl-PL"/>
        </w:rPr>
        <w:fldChar w:fldCharType="begin"/>
      </w:r>
      <w:r>
        <w:rPr>
          <w:lang w:eastAsia="pl-PL"/>
        </w:rPr>
        <w:instrText xml:space="preserve"> REF _Ref167027991 \r \h </w:instrText>
      </w:r>
      <w:r>
        <w:rPr>
          <w:lang w:eastAsia="pl-PL"/>
        </w:rPr>
      </w:r>
      <w:r>
        <w:rPr>
          <w:lang w:eastAsia="pl-PL"/>
        </w:rPr>
        <w:fldChar w:fldCharType="separate"/>
      </w:r>
      <w:r w:rsidR="00053BA9">
        <w:rPr>
          <w:lang w:eastAsia="pl-PL"/>
        </w:rPr>
        <w:t>[11]</w:t>
      </w:r>
      <w:r>
        <w:rPr>
          <w:lang w:eastAsia="pl-PL"/>
        </w:rPr>
        <w:fldChar w:fldCharType="end"/>
      </w:r>
      <w:r>
        <w:rPr>
          <w:lang w:eastAsia="pl-PL"/>
        </w:rPr>
        <w:t xml:space="preserve"> </w:t>
      </w:r>
      <w:r w:rsidRPr="00FC3C9D">
        <w:rPr>
          <w:lang w:eastAsia="pl-PL"/>
        </w:rPr>
        <w:t>wprowadzili koncepcję predykcyjnego sterowania</w:t>
      </w:r>
      <w:r>
        <w:rPr>
          <w:lang w:eastAsia="pl-PL"/>
        </w:rPr>
        <w:t xml:space="preserve"> </w:t>
      </w:r>
      <w:r w:rsidRPr="00FC3C9D">
        <w:rPr>
          <w:lang w:eastAsia="pl-PL"/>
        </w:rPr>
        <w:t xml:space="preserve">nieliniowego modelu na potrzeby inteligentnego ogrzewania budynków, w którym wykorzystuje się inteligentne termostaty i </w:t>
      </w:r>
      <w:r>
        <w:rPr>
          <w:lang w:eastAsia="pl-PL"/>
        </w:rPr>
        <w:t>czujnik</w:t>
      </w:r>
      <w:r w:rsidR="009820AA">
        <w:rPr>
          <w:lang w:eastAsia="pl-PL"/>
        </w:rPr>
        <w:t>i</w:t>
      </w:r>
      <w:r>
        <w:rPr>
          <w:lang w:eastAsia="pl-PL"/>
        </w:rPr>
        <w:t xml:space="preserve"> </w:t>
      </w:r>
      <w:proofErr w:type="spellStart"/>
      <w:r>
        <w:rPr>
          <w:lang w:eastAsia="pl-PL"/>
        </w:rPr>
        <w:t>internetu</w:t>
      </w:r>
      <w:proofErr w:type="spellEnd"/>
      <w:r>
        <w:rPr>
          <w:lang w:eastAsia="pl-PL"/>
        </w:rPr>
        <w:t xml:space="preserve"> rzeczy</w:t>
      </w:r>
      <w:r w:rsidRPr="00FC3C9D">
        <w:rPr>
          <w:lang w:eastAsia="pl-PL"/>
        </w:rPr>
        <w:t xml:space="preserve"> w celu umożliwienia precyzyjnego sterowania systemami grzewczymi za pomocą </w:t>
      </w:r>
      <w:r>
        <w:rPr>
          <w:lang w:eastAsia="pl-PL"/>
        </w:rPr>
        <w:t>sterowania predykcyjnego.</w:t>
      </w:r>
      <w:r w:rsidRPr="00FC3C9D">
        <w:rPr>
          <w:lang w:eastAsia="pl-PL"/>
        </w:rPr>
        <w:t xml:space="preserve"> Podejście to oznacza przejście w stronę bardziej wyr</w:t>
      </w:r>
      <w:r w:rsidR="009820AA">
        <w:rPr>
          <w:lang w:eastAsia="pl-PL"/>
        </w:rPr>
        <w:t xml:space="preserve">afinowanych technik sterowania, które starają się odpowiednio przewidywać i dostosowywać do zmieniających </w:t>
      </w:r>
      <w:r w:rsidR="006A7473">
        <w:rPr>
          <w:lang w:eastAsia="pl-PL"/>
        </w:rPr>
        <w:t xml:space="preserve">się </w:t>
      </w:r>
      <w:r w:rsidR="009820AA">
        <w:rPr>
          <w:lang w:eastAsia="pl-PL"/>
        </w:rPr>
        <w:t>warunków</w:t>
      </w:r>
      <w:r w:rsidRPr="00FC3C9D">
        <w:rPr>
          <w:lang w:eastAsia="pl-PL"/>
        </w:rPr>
        <w:t>.</w:t>
      </w:r>
    </w:p>
    <w:p w:rsidR="00154A09" w:rsidRDefault="00154A09" w:rsidP="00DD75CD">
      <w:pPr>
        <w:rPr>
          <w:lang w:eastAsia="pl-PL"/>
        </w:rPr>
      </w:pPr>
    </w:p>
    <w:p w:rsidR="00154A09" w:rsidRPr="00154A09" w:rsidRDefault="00154A09" w:rsidP="00154A09">
      <w:pPr>
        <w:pStyle w:val="Nagwek2"/>
        <w:numPr>
          <w:ilvl w:val="1"/>
          <w:numId w:val="20"/>
        </w:numPr>
        <w:rPr>
          <w:rFonts w:eastAsia="Calibri"/>
        </w:rPr>
      </w:pPr>
      <w:bookmarkStart w:id="24" w:name="_Toc170735955"/>
      <w:r>
        <w:rPr>
          <w:rFonts w:eastAsia="Calibri"/>
        </w:rPr>
        <w:t>Dotychczasowe rozwiązania – uczenie maszynowe</w:t>
      </w:r>
      <w:bookmarkEnd w:id="24"/>
    </w:p>
    <w:p w:rsidR="00DD75CD" w:rsidRDefault="00DD75CD" w:rsidP="00DD75CD">
      <w:r>
        <w:rPr>
          <w:rStyle w:val="rynqvb"/>
        </w:rPr>
        <w:t>W systemach ogrzewania, obiecującym podejściem do zwiększania efektywności energetycznej, optymalizacji wydajności i zapewniania komfortu użytkowników okazało się wykorzystanie uczenia maszynowego.</w:t>
      </w:r>
      <w:r>
        <w:rPr>
          <w:rStyle w:val="hwtze"/>
        </w:rPr>
        <w:t xml:space="preserve"> </w:t>
      </w:r>
      <w:r>
        <w:t xml:space="preserve">W proponowanej w pracy </w:t>
      </w:r>
      <w:r>
        <w:fldChar w:fldCharType="begin"/>
      </w:r>
      <w:r>
        <w:instrText xml:space="preserve"> REF _Ref167032555 \r \h </w:instrText>
      </w:r>
      <w:r>
        <w:fldChar w:fldCharType="separate"/>
      </w:r>
      <w:r w:rsidR="00053BA9">
        <w:t>[12]</w:t>
      </w:r>
      <w:r>
        <w:fldChar w:fldCharType="end"/>
      </w:r>
      <w:r>
        <w:t xml:space="preserve"> metodologii zastosowano model uczenia maszynowego, który wykorzystuje zarówno zmierzone dane (np. temperatura wewnętrzna/zewnętrzna, wilgotność względna), jak i dane prognozowane (np. dane meteorologiczne), aby trenować model regresji liniowej wielokrotnej do prognozowania temperatury w analizowanym pomieszczeniu. Następnie, przy użyciu metody optymalizacji algorytmem genetycznym, model ten ocenia różne strategie ogrzewania. Każdej strategii przypisuje się ocenę na podstawie zdefiniowanych przez użytkownika kryteriów, co pozwala na </w:t>
      </w:r>
      <w:proofErr w:type="spellStart"/>
      <w:r>
        <w:t>priorytetyzację</w:t>
      </w:r>
      <w:proofErr w:type="spellEnd"/>
      <w:r>
        <w:t xml:space="preserve"> i wybór najlepszej strategii.</w:t>
      </w:r>
    </w:p>
    <w:p w:rsidR="00DD75CD" w:rsidRDefault="00DD75CD" w:rsidP="006A7473">
      <w:r>
        <w:t>W celu poprawy wydajności systemów HVAC</w:t>
      </w:r>
      <w:r w:rsidRPr="002301BF">
        <w:t xml:space="preserve"> (ang. heating, </w:t>
      </w:r>
      <w:proofErr w:type="spellStart"/>
      <w:r w:rsidRPr="002301BF">
        <w:t>ventilation</w:t>
      </w:r>
      <w:proofErr w:type="spellEnd"/>
      <w:r w:rsidRPr="002301BF">
        <w:t xml:space="preserve">, </w:t>
      </w:r>
      <w:proofErr w:type="spellStart"/>
      <w:r w:rsidRPr="002301BF">
        <w:t>air</w:t>
      </w:r>
      <w:proofErr w:type="spellEnd"/>
      <w:r w:rsidRPr="002301BF">
        <w:t xml:space="preserve"> </w:t>
      </w:r>
      <w:proofErr w:type="spellStart"/>
      <w:r w:rsidRPr="002301BF">
        <w:t>conditioning</w:t>
      </w:r>
      <w:proofErr w:type="spellEnd"/>
      <w:r>
        <w:t xml:space="preserve">), w badaniu </w:t>
      </w:r>
      <w:r>
        <w:fldChar w:fldCharType="begin"/>
      </w:r>
      <w:r>
        <w:instrText xml:space="preserve"> REF _Ref167033124 \r \h </w:instrText>
      </w:r>
      <w:r>
        <w:fldChar w:fldCharType="separate"/>
      </w:r>
      <w:r w:rsidR="00053BA9">
        <w:t>[13]</w:t>
      </w:r>
      <w:r>
        <w:fldChar w:fldCharType="end"/>
      </w:r>
      <w:r>
        <w:t xml:space="preserve"> zaproponowano metodę hybrydową WDQN-</w:t>
      </w:r>
      <w:proofErr w:type="spellStart"/>
      <w:r>
        <w:t>temPER</w:t>
      </w:r>
      <w:proofErr w:type="spellEnd"/>
      <w:r>
        <w:t xml:space="preserve">, która </w:t>
      </w:r>
      <w:r>
        <w:lastRenderedPageBreak/>
        <w:t xml:space="preserve">łączy sieć </w:t>
      </w:r>
      <w:proofErr w:type="spellStart"/>
      <w:r>
        <w:t>deep</w:t>
      </w:r>
      <w:proofErr w:type="spellEnd"/>
      <w:r>
        <w:t xml:space="preserve"> Q-learning (DQN) z techniką priorytetowego odtwarzania doświadczeń (PER) oraz modelem jednostki rekurencyjnej (GRU). Model GRU przewiduje przyszłe temperatury zewnętrzne, które są wykorzystywane jako zmienne stanu w modelu RL</w:t>
      </w:r>
      <w:r w:rsidR="006A7473">
        <w:t xml:space="preserve">, </w:t>
      </w:r>
      <w:r>
        <w:t>natomiast PER pozwala na efektywniejsz</w:t>
      </w:r>
      <w:r w:rsidR="006A7473">
        <w:t xml:space="preserve">e wykorzystywanie doświadczeń. </w:t>
      </w:r>
    </w:p>
    <w:p w:rsidR="00DD75CD" w:rsidRDefault="00DD75CD" w:rsidP="00DD75CD">
      <w:pPr>
        <w:rPr>
          <w:lang w:eastAsia="pl-PL"/>
        </w:rPr>
      </w:pPr>
      <w:r>
        <w:rPr>
          <w:lang w:eastAsia="pl-PL"/>
        </w:rPr>
        <w:t xml:space="preserve">W artykule </w:t>
      </w:r>
      <w:r>
        <w:rPr>
          <w:lang w:eastAsia="pl-PL"/>
        </w:rPr>
        <w:fldChar w:fldCharType="begin"/>
      </w:r>
      <w:r>
        <w:rPr>
          <w:lang w:eastAsia="pl-PL"/>
        </w:rPr>
        <w:instrText xml:space="preserve"> REF _Ref167036804 \r \h </w:instrText>
      </w:r>
      <w:r>
        <w:rPr>
          <w:lang w:eastAsia="pl-PL"/>
        </w:rPr>
      </w:r>
      <w:r>
        <w:rPr>
          <w:lang w:eastAsia="pl-PL"/>
        </w:rPr>
        <w:fldChar w:fldCharType="separate"/>
      </w:r>
      <w:r w:rsidR="00053BA9">
        <w:rPr>
          <w:lang w:eastAsia="pl-PL"/>
        </w:rPr>
        <w:t>[14]</w:t>
      </w:r>
      <w:r>
        <w:rPr>
          <w:lang w:eastAsia="pl-PL"/>
        </w:rPr>
        <w:fldChar w:fldCharType="end"/>
      </w:r>
      <w:r>
        <w:rPr>
          <w:lang w:eastAsia="pl-PL"/>
        </w:rPr>
        <w:t xml:space="preserve"> autorzy proponują sformułowanie projektowania układu sterowania jako procesu decyzyjnego Markowa z użyciem głębokich sieci neuronowych i wykorzystanie algorytm głębokiego uczenia przez wzmacnianie opartego na głębokich gradientach polityki deterministycznej (DDPG) do znalezienia optymalnej strategii sterowania systemami HVAC, która równoważy koszty energii elektrycznej i komfort użytkowników.</w:t>
      </w:r>
    </w:p>
    <w:p w:rsidR="00E173D7" w:rsidRPr="00154A09" w:rsidRDefault="00DD75CD" w:rsidP="00154A09">
      <w:pPr>
        <w:rPr>
          <w:lang w:eastAsia="pl-PL"/>
        </w:rPr>
      </w:pPr>
      <w:r>
        <w:rPr>
          <w:lang w:eastAsia="pl-PL"/>
        </w:rPr>
        <w:t xml:space="preserve">Warto również wskazać pracę </w:t>
      </w:r>
      <w:r>
        <w:rPr>
          <w:lang w:eastAsia="pl-PL"/>
        </w:rPr>
        <w:fldChar w:fldCharType="begin"/>
      </w:r>
      <w:r>
        <w:rPr>
          <w:lang w:eastAsia="pl-PL"/>
        </w:rPr>
        <w:instrText xml:space="preserve"> REF _Ref167037101 \r \h </w:instrText>
      </w:r>
      <w:r>
        <w:rPr>
          <w:lang w:eastAsia="pl-PL"/>
        </w:rPr>
      </w:r>
      <w:r>
        <w:rPr>
          <w:lang w:eastAsia="pl-PL"/>
        </w:rPr>
        <w:fldChar w:fldCharType="separate"/>
      </w:r>
      <w:r w:rsidR="00053BA9">
        <w:rPr>
          <w:lang w:eastAsia="pl-PL"/>
        </w:rPr>
        <w:t>[15]</w:t>
      </w:r>
      <w:r>
        <w:rPr>
          <w:lang w:eastAsia="pl-PL"/>
        </w:rPr>
        <w:fldChar w:fldCharType="end"/>
      </w:r>
      <w:r>
        <w:rPr>
          <w:lang w:eastAsia="pl-PL"/>
        </w:rPr>
        <w:t xml:space="preserve">, w której </w:t>
      </w:r>
      <w:proofErr w:type="spellStart"/>
      <w:r>
        <w:rPr>
          <w:lang w:eastAsia="pl-PL"/>
        </w:rPr>
        <w:t>Blad</w:t>
      </w:r>
      <w:proofErr w:type="spellEnd"/>
      <w:r>
        <w:rPr>
          <w:lang w:eastAsia="pl-PL"/>
        </w:rPr>
        <w:t xml:space="preserve"> i in. zaproponowali uczenie ze wzmocnieniem wykorzystujące wielu agentów, w systemie HVAC, aby osiągnąć minimalny czas trenowania, działając on-</w:t>
      </w:r>
      <w:proofErr w:type="spellStart"/>
      <w:r>
        <w:rPr>
          <w:lang w:eastAsia="pl-PL"/>
        </w:rPr>
        <w:t>line</w:t>
      </w:r>
      <w:proofErr w:type="spellEnd"/>
      <w:r>
        <w:rPr>
          <w:lang w:eastAsia="pl-PL"/>
        </w:rPr>
        <w:t>. Zaprezentowany algorytm</w:t>
      </w:r>
      <w:r w:rsidRPr="002301BF">
        <w:rPr>
          <w:lang w:eastAsia="pl-PL"/>
        </w:rPr>
        <w:t xml:space="preserve"> </w:t>
      </w:r>
      <w:r>
        <w:rPr>
          <w:lang w:eastAsia="pl-PL"/>
        </w:rPr>
        <w:t>został zaprojektowany, aby posiadał zdecentralizowaną strukturę</w:t>
      </w:r>
      <w:r w:rsidRPr="00F13539">
        <w:rPr>
          <w:lang w:eastAsia="pl-PL"/>
        </w:rPr>
        <w:t xml:space="preserve">, w której tylko istotne stany są udostępniane między agentami, a </w:t>
      </w:r>
      <w:r>
        <w:rPr>
          <w:lang w:eastAsia="pl-PL"/>
        </w:rPr>
        <w:t>akcje</w:t>
      </w:r>
      <w:r w:rsidRPr="00F13539">
        <w:rPr>
          <w:lang w:eastAsia="pl-PL"/>
        </w:rPr>
        <w:t xml:space="preserve"> są sekwencyjnie koordynowane.</w:t>
      </w:r>
      <w:r>
        <w:rPr>
          <w:lang w:eastAsia="pl-PL"/>
        </w:rPr>
        <w:t xml:space="preserve"> Większość agentów dobiera akcje na podstawie stanu środowiska, a na koniec tzw. </w:t>
      </w:r>
      <w:proofErr w:type="spellStart"/>
      <w:r>
        <w:rPr>
          <w:lang w:eastAsia="pl-PL"/>
        </w:rPr>
        <w:t>mixing</w:t>
      </w:r>
      <w:proofErr w:type="spellEnd"/>
      <w:r>
        <w:rPr>
          <w:lang w:eastAsia="pl-PL"/>
        </w:rPr>
        <w:t xml:space="preserve"> agent wybiera akcje, na podstawie stanu środowiska</w:t>
      </w:r>
      <w:r w:rsidR="00483561">
        <w:rPr>
          <w:lang w:eastAsia="pl-PL"/>
        </w:rPr>
        <w:t xml:space="preserve"> i akcji z pozostałych agentów.</w:t>
      </w:r>
    </w:p>
    <w:p w:rsidR="00483561" w:rsidRDefault="00483561">
      <w:pPr>
        <w:spacing w:after="0" w:line="240" w:lineRule="auto"/>
        <w:ind w:firstLine="0"/>
        <w:jc w:val="left"/>
        <w:rPr>
          <w:rFonts w:asciiTheme="majorHAnsi" w:eastAsia="Calibri" w:hAnsiTheme="majorHAnsi" w:cstheme="majorBidi"/>
          <w:color w:val="2E74B5" w:themeColor="accent1" w:themeShade="BF"/>
          <w:sz w:val="32"/>
          <w:szCs w:val="32"/>
        </w:rPr>
      </w:pPr>
      <w:r>
        <w:rPr>
          <w:rFonts w:eastAsia="Calibri"/>
        </w:rPr>
        <w:br w:type="page"/>
      </w:r>
    </w:p>
    <w:p w:rsidR="00E173D7" w:rsidRDefault="004B1E38" w:rsidP="009514AE">
      <w:pPr>
        <w:pStyle w:val="Nagwek1"/>
        <w:numPr>
          <w:ilvl w:val="0"/>
          <w:numId w:val="20"/>
        </w:numPr>
        <w:rPr>
          <w:rFonts w:eastAsia="Calibri"/>
        </w:rPr>
      </w:pPr>
      <w:bookmarkStart w:id="25" w:name="_Toc170735956"/>
      <w:r>
        <w:rPr>
          <w:rFonts w:eastAsia="Calibri"/>
        </w:rPr>
        <w:lastRenderedPageBreak/>
        <w:t>Narzędzia implementacji</w:t>
      </w:r>
      <w:bookmarkEnd w:id="25"/>
    </w:p>
    <w:p w:rsidR="004B1E38" w:rsidRDefault="0052572F" w:rsidP="004B1E38">
      <w:pPr>
        <w:rPr>
          <w:rFonts w:eastAsia="Calibri"/>
        </w:rPr>
      </w:pPr>
      <w:r>
        <w:rPr>
          <w:rFonts w:eastAsia="Calibri"/>
        </w:rPr>
        <w:t>Niniejszy rozdział ma za zadanie przedstawić narzędzia implementacji, które zdecydowano się wykorzystać przy testowaniu wybranych algorytmów uczenia ze wzmocnieniem w ramach części praktycznej analizy ich zastosowań.</w:t>
      </w:r>
    </w:p>
    <w:p w:rsidR="003C6A51" w:rsidRDefault="003C6A51" w:rsidP="004B1E38">
      <w:pPr>
        <w:rPr>
          <w:rFonts w:eastAsia="Calibri"/>
        </w:rPr>
      </w:pPr>
    </w:p>
    <w:p w:rsidR="004B1E38" w:rsidRDefault="004B1E38" w:rsidP="0052572F">
      <w:pPr>
        <w:pStyle w:val="Nagwek2"/>
        <w:numPr>
          <w:ilvl w:val="1"/>
          <w:numId w:val="20"/>
        </w:numPr>
      </w:pPr>
      <w:bookmarkStart w:id="26" w:name="_Toc170735957"/>
      <w:proofErr w:type="spellStart"/>
      <w:r>
        <w:t>Python</w:t>
      </w:r>
      <w:bookmarkEnd w:id="26"/>
      <w:proofErr w:type="spellEnd"/>
    </w:p>
    <w:p w:rsidR="0052572F" w:rsidRDefault="0052572F" w:rsidP="0052572F">
      <w:proofErr w:type="spellStart"/>
      <w:r w:rsidRPr="0052572F">
        <w:t>Python</w:t>
      </w:r>
      <w:proofErr w:type="spellEnd"/>
      <w:r w:rsidRPr="0052572F">
        <w:t xml:space="preserve"> to </w:t>
      </w:r>
      <w:r w:rsidR="00EC0633">
        <w:t xml:space="preserve">interpretowany </w:t>
      </w:r>
      <w:r w:rsidRPr="0052572F">
        <w:t>język programowania wysokiego poziomu</w:t>
      </w:r>
      <w:r w:rsidR="000126CB">
        <w:t xml:space="preserve">. Jest to język obiektowy, </w:t>
      </w:r>
      <w:r w:rsidR="00EC0633">
        <w:t>jednak</w:t>
      </w:r>
      <w:r w:rsidR="000126CB">
        <w:t xml:space="preserve"> wspiera również paradygmaty programowania funkcjonalnego i  proceduralnego.</w:t>
      </w:r>
      <w:r w:rsidR="00F95DB4">
        <w:t xml:space="preserve"> </w:t>
      </w:r>
      <w:r w:rsidR="00F95DB4">
        <w:fldChar w:fldCharType="begin"/>
      </w:r>
      <w:r w:rsidR="00F95DB4">
        <w:instrText xml:space="preserve"> REF _Ref167894255 \r \h </w:instrText>
      </w:r>
      <w:r w:rsidR="00F95DB4">
        <w:fldChar w:fldCharType="separate"/>
      </w:r>
      <w:r w:rsidR="00053BA9">
        <w:t>[32]</w:t>
      </w:r>
      <w:r w:rsidR="00F95DB4">
        <w:fldChar w:fldCharType="end"/>
      </w:r>
      <w:r w:rsidR="00F95DB4">
        <w:t xml:space="preserve"> Składnia oraz dostęp do wielu różnorodnych bibliotek takich jak </w:t>
      </w:r>
      <w:proofErr w:type="spellStart"/>
      <w:r w:rsidR="00F95DB4">
        <w:t>Pandas</w:t>
      </w:r>
      <w:proofErr w:type="spellEnd"/>
      <w:r w:rsidR="00F95DB4">
        <w:t xml:space="preserve">, </w:t>
      </w:r>
      <w:proofErr w:type="spellStart"/>
      <w:r w:rsidR="00F95DB4">
        <w:t>Keras</w:t>
      </w:r>
      <w:proofErr w:type="spellEnd"/>
      <w:r w:rsidR="00F95DB4">
        <w:t xml:space="preserve">, czy </w:t>
      </w:r>
      <w:proofErr w:type="spellStart"/>
      <w:r w:rsidR="00F95DB4">
        <w:t>NumPy</w:t>
      </w:r>
      <w:proofErr w:type="spellEnd"/>
      <w:r w:rsidR="00F95DB4">
        <w:t xml:space="preserve"> sprawia, że jest to język</w:t>
      </w:r>
      <w:r w:rsidR="00EC0633">
        <w:t xml:space="preserve"> wszechstronny, a przy tym</w:t>
      </w:r>
      <w:r w:rsidR="00F95DB4">
        <w:t xml:space="preserve"> prosty i </w:t>
      </w:r>
      <w:r w:rsidR="00EC0633">
        <w:br/>
      </w:r>
      <w:r w:rsidR="00F95DB4">
        <w:t xml:space="preserve">czytelny, umożliwiając </w:t>
      </w:r>
      <w:r w:rsidR="00EC0633">
        <w:t>zawarcie</w:t>
      </w:r>
      <w:r w:rsidR="00F95DB4">
        <w:t xml:space="preserve"> wielu skomplikowanych obliczeń w krótkim kodzie.</w:t>
      </w:r>
      <w:r w:rsidR="003C6A51">
        <w:t xml:space="preserve"> Jest udostępniany w formacie open </w:t>
      </w:r>
      <w:proofErr w:type="spellStart"/>
      <w:r w:rsidR="003C6A51">
        <w:t>source</w:t>
      </w:r>
      <w:proofErr w:type="spellEnd"/>
      <w:r w:rsidR="003C6A51">
        <w:t xml:space="preserve">, a jego interpreter jest dostępny na wielu systemach </w:t>
      </w:r>
      <w:r w:rsidR="00EC0633">
        <w:br/>
      </w:r>
      <w:r w:rsidR="003C6A51">
        <w:t xml:space="preserve">opartych o Unix, </w:t>
      </w:r>
      <w:r w:rsidR="00EC0633">
        <w:t>oraz na systemie</w:t>
      </w:r>
      <w:r w:rsidR="003C6A51">
        <w:t xml:space="preserve"> Windows.</w:t>
      </w:r>
      <w:r w:rsidR="00F55BA9">
        <w:t xml:space="preserve"> Do głównych zastosowań należą kolejno: analiza danych, tworzenie stron intern</w:t>
      </w:r>
      <w:r w:rsidR="00EC0633">
        <w:t>etowych i</w:t>
      </w:r>
      <w:r w:rsidR="00F55BA9">
        <w:t xml:space="preserve"> uczenie maszynowe </w:t>
      </w:r>
      <w:r w:rsidR="00F55BA9">
        <w:fldChar w:fldCharType="begin"/>
      </w:r>
      <w:r w:rsidR="00F55BA9">
        <w:instrText xml:space="preserve"> REF _Ref167897140 \r \h </w:instrText>
      </w:r>
      <w:r w:rsidR="00F55BA9">
        <w:fldChar w:fldCharType="separate"/>
      </w:r>
      <w:r w:rsidR="00053BA9">
        <w:t>[33]</w:t>
      </w:r>
      <w:r w:rsidR="00F55BA9">
        <w:fldChar w:fldCharType="end"/>
      </w:r>
      <w:r w:rsidR="00F55BA9">
        <w:t>.</w:t>
      </w:r>
      <w:r w:rsidR="004D1C72">
        <w:t xml:space="preserve"> W pracy wykorzystano wersję 3.10.12.</w:t>
      </w:r>
    </w:p>
    <w:p w:rsidR="00F55BA9" w:rsidRPr="0052572F" w:rsidRDefault="00F55BA9" w:rsidP="0052572F"/>
    <w:p w:rsidR="004B1E38" w:rsidRDefault="004B1E38" w:rsidP="00F55BA9">
      <w:pPr>
        <w:pStyle w:val="Nagwek2"/>
        <w:numPr>
          <w:ilvl w:val="1"/>
          <w:numId w:val="20"/>
        </w:numPr>
      </w:pPr>
      <w:bookmarkStart w:id="27" w:name="_Toc170735958"/>
      <w:proofErr w:type="spellStart"/>
      <w:r>
        <w:t>Tensorflow</w:t>
      </w:r>
      <w:bookmarkEnd w:id="27"/>
      <w:proofErr w:type="spellEnd"/>
    </w:p>
    <w:p w:rsidR="00F55BA9" w:rsidRDefault="00F55BA9" w:rsidP="00EC0633">
      <w:proofErr w:type="spellStart"/>
      <w:r>
        <w:t>TensorFlow</w:t>
      </w:r>
      <w:proofErr w:type="spellEnd"/>
      <w:r>
        <w:t xml:space="preserve"> to otwarta </w:t>
      </w:r>
      <w:r w:rsidR="004D1C72">
        <w:t>biblioteka</w:t>
      </w:r>
      <w:r>
        <w:t xml:space="preserve"> </w:t>
      </w:r>
      <w:r w:rsidR="004D1C72">
        <w:t>opracowana przez Google</w:t>
      </w:r>
      <w:r>
        <w:t xml:space="preserve">. Pozwala programistom budować, trenować i wdrażać modele uczenia maszynowego, umożliwiając im tworzenie zaawansowanych aplikacji opartych na sztucznej inteligencji. Główną koncepcją w </w:t>
      </w:r>
      <w:proofErr w:type="spellStart"/>
      <w:r>
        <w:t>TensorFlow</w:t>
      </w:r>
      <w:proofErr w:type="spellEnd"/>
      <w:r>
        <w:t xml:space="preserve"> są tensory, które są wielowymiarowymi macierzami używanymi do reprezentowania danych w modelach uczenia maszynowego. </w:t>
      </w:r>
      <w:r w:rsidR="0033169B">
        <w:t>Umożliwia realizację projektów w wielu środowiskach: na procesorach, kartach graficznych, TPU, w przeglądarkach internetowych i wiel</w:t>
      </w:r>
      <w:r w:rsidR="00EC0633">
        <w:t>u</w:t>
      </w:r>
      <w:r w:rsidR="0033169B">
        <w:t xml:space="preserve"> więcej. </w:t>
      </w:r>
      <w:r w:rsidR="0033169B">
        <w:fldChar w:fldCharType="begin"/>
      </w:r>
      <w:r w:rsidR="0033169B">
        <w:instrText xml:space="preserve"> REF _Ref167899036 \r \h </w:instrText>
      </w:r>
      <w:r w:rsidR="0033169B">
        <w:fldChar w:fldCharType="separate"/>
      </w:r>
      <w:r w:rsidR="00053BA9">
        <w:t>[34]</w:t>
      </w:r>
      <w:r w:rsidR="0033169B">
        <w:fldChar w:fldCharType="end"/>
      </w:r>
      <w:r w:rsidR="00796E58">
        <w:t xml:space="preserve"> W pracy wykorzystano wersję 2.15.0.</w:t>
      </w:r>
    </w:p>
    <w:p w:rsidR="00CD6EA0" w:rsidRPr="00F55BA9" w:rsidRDefault="00CD6EA0" w:rsidP="00EC0633"/>
    <w:p w:rsidR="004B1E38" w:rsidRDefault="004B1E38" w:rsidP="00796E58">
      <w:pPr>
        <w:pStyle w:val="Nagwek2"/>
        <w:numPr>
          <w:ilvl w:val="1"/>
          <w:numId w:val="20"/>
        </w:numPr>
      </w:pPr>
      <w:bookmarkStart w:id="28" w:name="_Toc170735959"/>
      <w:proofErr w:type="spellStart"/>
      <w:r>
        <w:t>Tf-Agents</w:t>
      </w:r>
      <w:bookmarkEnd w:id="28"/>
      <w:proofErr w:type="spellEnd"/>
    </w:p>
    <w:p w:rsidR="0033169B" w:rsidRDefault="00796E58" w:rsidP="0033169B">
      <w:r>
        <w:t>TF-</w:t>
      </w:r>
      <w:proofErr w:type="spellStart"/>
      <w:r>
        <w:t>Agents</w:t>
      </w:r>
      <w:proofErr w:type="spellEnd"/>
      <w:r>
        <w:t xml:space="preserve"> to biblioteka stworzona do rozwoju agentów uczenia ze wzmocnieniem w oparciu o </w:t>
      </w:r>
      <w:proofErr w:type="spellStart"/>
      <w:r>
        <w:t>TensorFlow</w:t>
      </w:r>
      <w:proofErr w:type="spellEnd"/>
      <w:r>
        <w:t xml:space="preserve">. Jest to narzędzie do budowy, trenowania i ewaluacji różnych rodzajów agentów uczenia ze wzmocnieniem, takich jak </w:t>
      </w:r>
      <w:proofErr w:type="spellStart"/>
      <w:r>
        <w:t>agenty</w:t>
      </w:r>
      <w:proofErr w:type="spellEnd"/>
      <w:r>
        <w:t xml:space="preserve"> oparte na głębokim uczeniu czy </w:t>
      </w:r>
      <w:proofErr w:type="spellStart"/>
      <w:r>
        <w:t>actor-critic</w:t>
      </w:r>
      <w:proofErr w:type="spellEnd"/>
      <w:r>
        <w:t>. Oferuje gotowe implementacje popularnych algorytmów uczenia ze wzmocnieniem, takich jak DQN, SAC (</w:t>
      </w:r>
      <w:proofErr w:type="spellStart"/>
      <w:r>
        <w:t>Soft</w:t>
      </w:r>
      <w:proofErr w:type="spellEnd"/>
      <w:r>
        <w:t xml:space="preserve"> </w:t>
      </w:r>
      <w:proofErr w:type="spellStart"/>
      <w:r>
        <w:t>Actor-Critic</w:t>
      </w:r>
      <w:proofErr w:type="spellEnd"/>
      <w:r>
        <w:t xml:space="preserve">) i PPO. Biblioteka ta jest rozwijana w ścisłej integracji z </w:t>
      </w:r>
      <w:proofErr w:type="spellStart"/>
      <w:r>
        <w:t>TensorFlow</w:t>
      </w:r>
      <w:proofErr w:type="spellEnd"/>
      <w:r>
        <w:t>, co umożliwia wydajne trenowanie agentów na różnych środowiskach uczenia.</w:t>
      </w:r>
      <w:r w:rsidR="00CF24F8">
        <w:t xml:space="preserve"> W pracy wykorzystano TF-</w:t>
      </w:r>
      <w:proofErr w:type="spellStart"/>
      <w:r w:rsidR="00CF24F8">
        <w:t>Agents</w:t>
      </w:r>
      <w:proofErr w:type="spellEnd"/>
      <w:r w:rsidR="00CF24F8">
        <w:t xml:space="preserve"> w wersji 0.19.0.</w:t>
      </w:r>
    </w:p>
    <w:p w:rsidR="00796E58" w:rsidRPr="0033169B" w:rsidRDefault="00796E58" w:rsidP="0033169B"/>
    <w:p w:rsidR="004B1E38" w:rsidRDefault="004B1E38" w:rsidP="00CF24F8">
      <w:pPr>
        <w:pStyle w:val="Nagwek2"/>
        <w:numPr>
          <w:ilvl w:val="1"/>
          <w:numId w:val="20"/>
        </w:numPr>
      </w:pPr>
      <w:bookmarkStart w:id="29" w:name="_Toc170735960"/>
      <w:proofErr w:type="spellStart"/>
      <w:r>
        <w:lastRenderedPageBreak/>
        <w:t>Optuna</w:t>
      </w:r>
      <w:bookmarkEnd w:id="29"/>
      <w:proofErr w:type="spellEnd"/>
    </w:p>
    <w:p w:rsidR="00796E58" w:rsidRDefault="00CF24F8" w:rsidP="00796E58">
      <w:proofErr w:type="spellStart"/>
      <w:r>
        <w:t>Optuna</w:t>
      </w:r>
      <w:proofErr w:type="spellEnd"/>
      <w:r>
        <w:t xml:space="preserve"> to biblioteka do optymalizacji </w:t>
      </w:r>
      <w:proofErr w:type="spellStart"/>
      <w:r>
        <w:t>hiperparametrów</w:t>
      </w:r>
      <w:proofErr w:type="spellEnd"/>
      <w:r>
        <w:t xml:space="preserve">, która umożliwia automatyczne znalezienie </w:t>
      </w:r>
      <w:r w:rsidR="00EC0633">
        <w:t>najkorzystniejszych</w:t>
      </w:r>
      <w:r>
        <w:t xml:space="preserve"> wartości dla modeli uczenia maszynowego. Jest to narzędzie wykorzystywane do automatyzacji procesu, która może znacznie przyspieszyć proces eksperymentowania i poprawić wydajność modeli. </w:t>
      </w:r>
      <w:proofErr w:type="spellStart"/>
      <w:r>
        <w:t>Optuna</w:t>
      </w:r>
      <w:proofErr w:type="spellEnd"/>
      <w:r>
        <w:t xml:space="preserve"> wykorzystuje algorytmy optymalizacji, takie jak algorytm </w:t>
      </w:r>
      <w:proofErr w:type="spellStart"/>
      <w:r>
        <w:t>Tree-structured</w:t>
      </w:r>
      <w:proofErr w:type="spellEnd"/>
      <w:r>
        <w:t xml:space="preserve"> </w:t>
      </w:r>
      <w:proofErr w:type="spellStart"/>
      <w:r>
        <w:t>Parzen</w:t>
      </w:r>
      <w:proofErr w:type="spellEnd"/>
      <w:r>
        <w:t xml:space="preserve"> </w:t>
      </w:r>
      <w:proofErr w:type="spellStart"/>
      <w:r>
        <w:t>Estimator</w:t>
      </w:r>
      <w:proofErr w:type="spellEnd"/>
      <w:r>
        <w:t xml:space="preserve"> (TPE) lub algorytm </w:t>
      </w:r>
      <w:proofErr w:type="spellStart"/>
      <w:r>
        <w:t>Random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, aby przeszukać przestrzeń </w:t>
      </w:r>
      <w:proofErr w:type="spellStart"/>
      <w:r>
        <w:t>hiperparametrów</w:t>
      </w:r>
      <w:proofErr w:type="spellEnd"/>
      <w:r>
        <w:t xml:space="preserve"> w celu znalezienia najlepszych kombinacji. </w:t>
      </w:r>
      <w:r w:rsidR="00F24773">
        <w:fldChar w:fldCharType="begin"/>
      </w:r>
      <w:r w:rsidR="00F24773">
        <w:instrText xml:space="preserve"> REF _Ref167900664 \r \h </w:instrText>
      </w:r>
      <w:r w:rsidR="00F24773">
        <w:fldChar w:fldCharType="separate"/>
      </w:r>
      <w:r w:rsidR="00053BA9">
        <w:t>[35]</w:t>
      </w:r>
      <w:r w:rsidR="00F24773">
        <w:fldChar w:fldCharType="end"/>
      </w:r>
      <w:r w:rsidR="00BE4513">
        <w:t xml:space="preserve"> Zastosowano wersję 3.2.0.</w:t>
      </w:r>
    </w:p>
    <w:p w:rsidR="00F24773" w:rsidRPr="00796E58" w:rsidRDefault="00F24773" w:rsidP="00796E58"/>
    <w:p w:rsidR="004B1E38" w:rsidRDefault="004B1E38" w:rsidP="0086150F">
      <w:pPr>
        <w:pStyle w:val="Nagwek2"/>
        <w:numPr>
          <w:ilvl w:val="1"/>
          <w:numId w:val="20"/>
        </w:numPr>
      </w:pPr>
      <w:bookmarkStart w:id="30" w:name="_Toc170735961"/>
      <w:proofErr w:type="spellStart"/>
      <w:r>
        <w:t>TCLab</w:t>
      </w:r>
      <w:bookmarkEnd w:id="30"/>
      <w:proofErr w:type="spellEnd"/>
    </w:p>
    <w:p w:rsidR="004B1E38" w:rsidRPr="004B1E38" w:rsidRDefault="0086150F" w:rsidP="004B1E38">
      <w:pPr>
        <w:rPr>
          <w:rFonts w:eastAsia="Calibri"/>
        </w:rPr>
      </w:pPr>
      <w:proofErr w:type="spellStart"/>
      <w:r>
        <w:t>TCLab</w:t>
      </w:r>
      <w:proofErr w:type="spellEnd"/>
      <w:r>
        <w:t xml:space="preserve"> udostępnia interfejs </w:t>
      </w:r>
      <w:proofErr w:type="spellStart"/>
      <w:r>
        <w:t>Pythona</w:t>
      </w:r>
      <w:proofErr w:type="spellEnd"/>
      <w:r>
        <w:t xml:space="preserve"> do Laboratorium Kontroli Temperatury zaimplementowanego na mikrokontrolerze </w:t>
      </w:r>
      <w:proofErr w:type="spellStart"/>
      <w:r>
        <w:t>Arduino</w:t>
      </w:r>
      <w:proofErr w:type="spellEnd"/>
      <w:r>
        <w:t xml:space="preserve"> (</w:t>
      </w:r>
      <w:proofErr w:type="spellStart"/>
      <w:r w:rsidRPr="0086150F">
        <w:t>Arduino</w:t>
      </w:r>
      <w:proofErr w:type="spellEnd"/>
      <w:r w:rsidRPr="0086150F">
        <w:t xml:space="preserve"> </w:t>
      </w:r>
      <w:proofErr w:type="spellStart"/>
      <w:r w:rsidRPr="0086150F">
        <w:t>Temperature</w:t>
      </w:r>
      <w:proofErr w:type="spellEnd"/>
      <w:r w:rsidRPr="0086150F">
        <w:t xml:space="preserve"> Control Lab</w:t>
      </w:r>
      <w:r>
        <w:t xml:space="preserve">), komunikującym się przez interfejs USB </w:t>
      </w:r>
      <w:r>
        <w:fldChar w:fldCharType="begin"/>
      </w:r>
      <w:r>
        <w:instrText xml:space="preserve"> REF _Ref167902145 \r \h </w:instrText>
      </w:r>
      <w:r>
        <w:fldChar w:fldCharType="separate"/>
      </w:r>
      <w:r w:rsidR="00053BA9">
        <w:t>[36]</w:t>
      </w:r>
      <w:r>
        <w:fldChar w:fldCharType="end"/>
      </w:r>
      <w:r>
        <w:t xml:space="preserve">. Biblioteka umożliwia zarówno interakcję z rzeczywistym układem, jak również z zawartym w niej cyfrowym bliźniakiem umożliwiającym symulację systemu. </w:t>
      </w:r>
      <w:proofErr w:type="spellStart"/>
      <w:r>
        <w:t>Arduino</w:t>
      </w:r>
      <w:proofErr w:type="spellEnd"/>
      <w:r>
        <w:t xml:space="preserve"> </w:t>
      </w:r>
      <w:proofErr w:type="spellStart"/>
      <w:r>
        <w:t>Temperature</w:t>
      </w:r>
      <w:proofErr w:type="spellEnd"/>
      <w:r>
        <w:t xml:space="preserve"> Control Lab to modułowe, przenośne i niedrogie rozwiązanie do praktycznej nauki sterowania procesami. Moc cieplna jest regulowana przez modulację przepływu prądu do każdego z dwóch tranzystorów. </w:t>
      </w:r>
      <w:r w:rsidR="00245D39">
        <w:t>Dwa t</w:t>
      </w:r>
      <w:r>
        <w:t>ermistory mierzą temperatury. Energia z wyjścia tranzystora jest przenoszona przez przewodzenie i ko</w:t>
      </w:r>
      <w:r w:rsidR="00014A41">
        <w:t>nwekcję do czujnika temperatury</w:t>
      </w:r>
      <w:r>
        <w:t xml:space="preserve">. Laboratorium jest zintegrowane z małą płytką PCB, którą można zamontować na dowolnym </w:t>
      </w:r>
      <w:proofErr w:type="spellStart"/>
      <w:r>
        <w:t>Arduino</w:t>
      </w:r>
      <w:proofErr w:type="spellEnd"/>
      <w:r>
        <w:t xml:space="preserve"> lub kompatybilnym mikrokontrolerze.</w:t>
      </w:r>
      <w:r w:rsidR="00BE4513">
        <w:t xml:space="preserve"> Zastosowano bibliotekę w wersji 1.0.0.</w:t>
      </w:r>
    </w:p>
    <w:p w:rsidR="00E173D7" w:rsidRDefault="00E173D7" w:rsidP="00E173D7">
      <w:pPr>
        <w:rPr>
          <w:rFonts w:eastAsia="Calibri"/>
        </w:rPr>
      </w:pPr>
    </w:p>
    <w:p w:rsidR="00E173D7" w:rsidRDefault="00E173D7" w:rsidP="00E173D7">
      <w:pPr>
        <w:rPr>
          <w:rFonts w:eastAsia="Calibri"/>
        </w:rPr>
      </w:pPr>
    </w:p>
    <w:p w:rsidR="00E173D7" w:rsidRDefault="00E173D7" w:rsidP="00E173D7">
      <w:pPr>
        <w:rPr>
          <w:rFonts w:eastAsia="Calibri"/>
        </w:rPr>
      </w:pPr>
    </w:p>
    <w:p w:rsidR="00E173D7" w:rsidRDefault="00E173D7" w:rsidP="00E173D7">
      <w:pPr>
        <w:rPr>
          <w:rFonts w:eastAsia="Calibri"/>
        </w:rPr>
      </w:pPr>
    </w:p>
    <w:p w:rsidR="00E173D7" w:rsidRDefault="00E173D7" w:rsidP="00E173D7">
      <w:pPr>
        <w:rPr>
          <w:rFonts w:eastAsia="Calibri"/>
        </w:rPr>
      </w:pPr>
    </w:p>
    <w:p w:rsidR="00E173D7" w:rsidRDefault="00E173D7" w:rsidP="00E173D7">
      <w:pPr>
        <w:rPr>
          <w:rFonts w:eastAsia="Calibri"/>
        </w:rPr>
      </w:pPr>
    </w:p>
    <w:p w:rsidR="00E173D7" w:rsidRDefault="00E173D7">
      <w:pPr>
        <w:spacing w:after="0" w:line="240" w:lineRule="auto"/>
        <w:rPr>
          <w:rFonts w:eastAsia="Calibri"/>
        </w:rPr>
      </w:pPr>
      <w:r>
        <w:rPr>
          <w:rFonts w:eastAsia="Calibri"/>
        </w:rPr>
        <w:br w:type="page"/>
      </w:r>
    </w:p>
    <w:p w:rsidR="00E173D7" w:rsidRDefault="00E173D7" w:rsidP="00E173D7">
      <w:pPr>
        <w:pStyle w:val="Nagwek1"/>
      </w:pPr>
      <w:bookmarkStart w:id="31" w:name="_Toc170735962"/>
      <w:r>
        <w:lastRenderedPageBreak/>
        <w:t>Bibliografia</w:t>
      </w:r>
      <w:bookmarkEnd w:id="31"/>
    </w:p>
    <w:p w:rsidR="00467752" w:rsidRPr="00467752" w:rsidRDefault="00467752" w:rsidP="00467752">
      <w:pPr>
        <w:rPr>
          <w:color w:val="FF0000"/>
        </w:rPr>
      </w:pPr>
      <w:r>
        <w:rPr>
          <w:color w:val="FF0000"/>
        </w:rPr>
        <w:t xml:space="preserve">TODO: </w:t>
      </w:r>
      <w:r w:rsidR="006E507D">
        <w:rPr>
          <w:color w:val="FF0000"/>
        </w:rPr>
        <w:t>Uporządkowanie</w:t>
      </w:r>
    </w:p>
    <w:p w:rsidR="00E173D7" w:rsidRDefault="00E173D7" w:rsidP="008845DC">
      <w:pPr>
        <w:pStyle w:val="Akapitzlist"/>
        <w:numPr>
          <w:ilvl w:val="0"/>
          <w:numId w:val="2"/>
        </w:numPr>
        <w:jc w:val="left"/>
        <w:rPr>
          <w:rFonts w:eastAsia="Calibri"/>
        </w:rPr>
      </w:pPr>
      <w:bookmarkStart w:id="32" w:name="_Ref166342097"/>
      <w:proofErr w:type="spellStart"/>
      <w:r w:rsidRPr="006C3EBD">
        <w:rPr>
          <w:rFonts w:eastAsia="Calibri"/>
        </w:rPr>
        <w:t>Sutton</w:t>
      </w:r>
      <w:proofErr w:type="spellEnd"/>
      <w:r w:rsidRPr="006C3EBD">
        <w:rPr>
          <w:rFonts w:eastAsia="Calibri"/>
        </w:rPr>
        <w:t>, R. S., &amp; Barto, A. G. (2018). "</w:t>
      </w:r>
      <w:proofErr w:type="spellStart"/>
      <w:r w:rsidRPr="006C3EBD">
        <w:rPr>
          <w:rFonts w:eastAsia="Calibri"/>
        </w:rPr>
        <w:t>Reinforcement</w:t>
      </w:r>
      <w:proofErr w:type="spellEnd"/>
      <w:r w:rsidRPr="006C3EBD">
        <w:rPr>
          <w:rFonts w:eastAsia="Calibri"/>
        </w:rPr>
        <w:t xml:space="preserve"> Learning: </w:t>
      </w:r>
      <w:proofErr w:type="spellStart"/>
      <w:r w:rsidRPr="006C3EBD">
        <w:rPr>
          <w:rFonts w:eastAsia="Calibri"/>
        </w:rPr>
        <w:t>An</w:t>
      </w:r>
      <w:proofErr w:type="spellEnd"/>
      <w:r w:rsidRPr="006C3EBD">
        <w:rPr>
          <w:rFonts w:eastAsia="Calibri"/>
        </w:rPr>
        <w:t xml:space="preserve"> </w:t>
      </w:r>
      <w:proofErr w:type="spellStart"/>
      <w:r w:rsidRPr="006C3EBD">
        <w:rPr>
          <w:rFonts w:eastAsia="Calibri"/>
        </w:rPr>
        <w:t>Introduction</w:t>
      </w:r>
      <w:proofErr w:type="spellEnd"/>
      <w:r w:rsidRPr="006C3EBD">
        <w:rPr>
          <w:rFonts w:eastAsia="Calibri"/>
        </w:rPr>
        <w:t xml:space="preserve">." </w:t>
      </w:r>
      <w:hyperlink r:id="rId14" w:history="1">
        <w:r w:rsidR="00D2233D" w:rsidRPr="00A80486">
          <w:rPr>
            <w:rStyle w:val="Hipercze"/>
            <w:rFonts w:eastAsia="Calibri"/>
          </w:rPr>
          <w:t>http://incompleteideas.net/book/RLbook2020.pdf</w:t>
        </w:r>
      </w:hyperlink>
      <w:bookmarkEnd w:id="32"/>
    </w:p>
    <w:p w:rsidR="00D2233D" w:rsidRPr="0042039A" w:rsidRDefault="00D2233D" w:rsidP="008845DC">
      <w:pPr>
        <w:pStyle w:val="Akapitzlist"/>
        <w:numPr>
          <w:ilvl w:val="0"/>
          <w:numId w:val="2"/>
        </w:numPr>
        <w:jc w:val="left"/>
        <w:rPr>
          <w:rFonts w:eastAsia="Calibri"/>
        </w:rPr>
      </w:pPr>
      <w:bookmarkStart w:id="33" w:name="_Ref166601808"/>
      <w:r>
        <w:t xml:space="preserve">Berger-Tal O, Nathan J, </w:t>
      </w:r>
      <w:proofErr w:type="spellStart"/>
      <w:r>
        <w:t>Meron</w:t>
      </w:r>
      <w:proofErr w:type="spellEnd"/>
      <w:r>
        <w:t xml:space="preserve"> E, </w:t>
      </w:r>
      <w:proofErr w:type="spellStart"/>
      <w:r>
        <w:t>Saltz</w:t>
      </w:r>
      <w:proofErr w:type="spellEnd"/>
      <w:r>
        <w:t xml:space="preserve"> D (2014) The Exploration-</w:t>
      </w:r>
      <w:proofErr w:type="spellStart"/>
      <w:r>
        <w:t>Exploitation</w:t>
      </w:r>
      <w:proofErr w:type="spellEnd"/>
      <w:r>
        <w:t xml:space="preserve"> </w:t>
      </w:r>
      <w:proofErr w:type="spellStart"/>
      <w:r>
        <w:t>Dilemma</w:t>
      </w:r>
      <w:proofErr w:type="spellEnd"/>
      <w:r>
        <w:t xml:space="preserve">: A </w:t>
      </w:r>
      <w:proofErr w:type="spellStart"/>
      <w:r>
        <w:t>Multidisciplinary</w:t>
      </w:r>
      <w:proofErr w:type="spellEnd"/>
      <w:r>
        <w:t xml:space="preserve"> Framework. </w:t>
      </w:r>
      <w:proofErr w:type="spellStart"/>
      <w:r>
        <w:t>PLoS</w:t>
      </w:r>
      <w:proofErr w:type="spellEnd"/>
      <w:r>
        <w:t xml:space="preserve"> ONE 9(4): e95693. </w:t>
      </w:r>
      <w:hyperlink r:id="rId15" w:history="1">
        <w:r w:rsidR="0042039A" w:rsidRPr="00A80486">
          <w:rPr>
            <w:rStyle w:val="Hipercze"/>
          </w:rPr>
          <w:t>https://doi.org/10.1371/journal.pone.0095693</w:t>
        </w:r>
      </w:hyperlink>
      <w:bookmarkEnd w:id="33"/>
    </w:p>
    <w:p w:rsidR="0042039A" w:rsidRDefault="0042039A" w:rsidP="008845DC">
      <w:pPr>
        <w:pStyle w:val="Akapitzlist"/>
        <w:numPr>
          <w:ilvl w:val="0"/>
          <w:numId w:val="2"/>
        </w:numPr>
        <w:jc w:val="left"/>
        <w:rPr>
          <w:rFonts w:eastAsia="Calibri"/>
        </w:rPr>
      </w:pPr>
      <w:bookmarkStart w:id="34" w:name="_Ref166605012"/>
      <w:proofErr w:type="spellStart"/>
      <w:r w:rsidRPr="0042039A">
        <w:rPr>
          <w:rFonts w:eastAsia="Calibri"/>
        </w:rPr>
        <w:t>Alexandre</w:t>
      </w:r>
      <w:proofErr w:type="spellEnd"/>
      <w:r w:rsidRPr="0042039A">
        <w:rPr>
          <w:rFonts w:eastAsia="Calibri"/>
        </w:rPr>
        <w:t xml:space="preserve"> </w:t>
      </w:r>
      <w:proofErr w:type="spellStart"/>
      <w:r w:rsidRPr="0042039A">
        <w:rPr>
          <w:rFonts w:eastAsia="Calibri"/>
        </w:rPr>
        <w:t>dos</w:t>
      </w:r>
      <w:proofErr w:type="spellEnd"/>
      <w:r w:rsidRPr="0042039A">
        <w:rPr>
          <w:rFonts w:eastAsia="Calibri"/>
        </w:rPr>
        <w:t xml:space="preserve"> Santos Mignon, Ricardo Luis de </w:t>
      </w:r>
      <w:proofErr w:type="spellStart"/>
      <w:r w:rsidRPr="0042039A">
        <w:rPr>
          <w:rFonts w:eastAsia="Calibri"/>
        </w:rPr>
        <w:t>Azevedo</w:t>
      </w:r>
      <w:proofErr w:type="spellEnd"/>
      <w:r w:rsidRPr="0042039A">
        <w:rPr>
          <w:rFonts w:eastAsia="Calibri"/>
        </w:rPr>
        <w:t xml:space="preserve"> da Rocha,</w:t>
      </w:r>
      <w:r>
        <w:rPr>
          <w:rFonts w:eastAsia="Calibri"/>
        </w:rPr>
        <w:t xml:space="preserve"> </w:t>
      </w:r>
      <w:proofErr w:type="spellStart"/>
      <w:r w:rsidRPr="0042039A">
        <w:rPr>
          <w:rFonts w:eastAsia="Calibri"/>
        </w:rPr>
        <w:t>An</w:t>
      </w:r>
      <w:proofErr w:type="spellEnd"/>
      <w:r w:rsidRPr="0042039A">
        <w:rPr>
          <w:rFonts w:eastAsia="Calibri"/>
        </w:rPr>
        <w:t xml:space="preserve"> </w:t>
      </w:r>
      <w:proofErr w:type="spellStart"/>
      <w:r w:rsidRPr="0042039A">
        <w:rPr>
          <w:rFonts w:eastAsia="Calibri"/>
        </w:rPr>
        <w:t>Adaptive</w:t>
      </w:r>
      <w:proofErr w:type="spellEnd"/>
      <w:r w:rsidRPr="0042039A">
        <w:rPr>
          <w:rFonts w:eastAsia="Calibri"/>
        </w:rPr>
        <w:t xml:space="preserve"> </w:t>
      </w:r>
      <w:proofErr w:type="spellStart"/>
      <w:r w:rsidRPr="0042039A">
        <w:rPr>
          <w:rFonts w:eastAsia="Calibri"/>
        </w:rPr>
        <w:t>Implementation</w:t>
      </w:r>
      <w:proofErr w:type="spellEnd"/>
      <w:r w:rsidRPr="0042039A">
        <w:rPr>
          <w:rFonts w:eastAsia="Calibri"/>
        </w:rPr>
        <w:t xml:space="preserve"> of ε-</w:t>
      </w:r>
      <w:proofErr w:type="spellStart"/>
      <w:r w:rsidRPr="0042039A">
        <w:rPr>
          <w:rFonts w:eastAsia="Calibri"/>
        </w:rPr>
        <w:t>Greedy</w:t>
      </w:r>
      <w:proofErr w:type="spellEnd"/>
      <w:r w:rsidRPr="0042039A">
        <w:rPr>
          <w:rFonts w:eastAsia="Calibri"/>
        </w:rPr>
        <w:t xml:space="preserve"> in </w:t>
      </w:r>
      <w:proofErr w:type="spellStart"/>
      <w:r w:rsidRPr="0042039A">
        <w:rPr>
          <w:rFonts w:eastAsia="Calibri"/>
        </w:rPr>
        <w:t>Reinforcement</w:t>
      </w:r>
      <w:proofErr w:type="spellEnd"/>
      <w:r w:rsidRPr="0042039A">
        <w:rPr>
          <w:rFonts w:eastAsia="Calibri"/>
        </w:rPr>
        <w:t xml:space="preserve"> Learning, </w:t>
      </w:r>
      <w:proofErr w:type="spellStart"/>
      <w:r w:rsidRPr="0042039A">
        <w:rPr>
          <w:rFonts w:eastAsia="Calibri"/>
        </w:rPr>
        <w:t>Procedia</w:t>
      </w:r>
      <w:proofErr w:type="spellEnd"/>
      <w:r w:rsidRPr="0042039A">
        <w:rPr>
          <w:rFonts w:eastAsia="Calibri"/>
        </w:rPr>
        <w:t xml:space="preserve"> </w:t>
      </w:r>
      <w:proofErr w:type="spellStart"/>
      <w:r w:rsidRPr="0042039A">
        <w:rPr>
          <w:rFonts w:eastAsia="Calibri"/>
        </w:rPr>
        <w:t>Computer</w:t>
      </w:r>
      <w:proofErr w:type="spellEnd"/>
      <w:r w:rsidRPr="0042039A">
        <w:rPr>
          <w:rFonts w:eastAsia="Calibri"/>
        </w:rPr>
        <w:t xml:space="preserve"> Science, Volume 109, 2017, </w:t>
      </w:r>
      <w:proofErr w:type="spellStart"/>
      <w:r w:rsidRPr="0042039A">
        <w:rPr>
          <w:rFonts w:eastAsia="Calibri"/>
        </w:rPr>
        <w:t>Pages</w:t>
      </w:r>
      <w:proofErr w:type="spellEnd"/>
      <w:r w:rsidRPr="0042039A">
        <w:rPr>
          <w:rFonts w:eastAsia="Calibri"/>
        </w:rPr>
        <w:t xml:space="preserve"> 1146-1151, ISSN 1877-0509, </w:t>
      </w:r>
      <w:hyperlink r:id="rId16" w:history="1">
        <w:r w:rsidRPr="0042039A">
          <w:rPr>
            <w:rStyle w:val="Hipercze"/>
            <w:rFonts w:eastAsia="Calibri"/>
          </w:rPr>
          <w:t>https://doi.org/10.1016/j.procs.2017.05.431</w:t>
        </w:r>
      </w:hyperlink>
      <w:r w:rsidRPr="0042039A">
        <w:rPr>
          <w:rFonts w:eastAsia="Calibri"/>
        </w:rPr>
        <w:t>. (</w:t>
      </w:r>
      <w:hyperlink r:id="rId17" w:history="1">
        <w:r w:rsidR="008F27E9" w:rsidRPr="00BA0458">
          <w:rPr>
            <w:rStyle w:val="Hipercze"/>
            <w:rFonts w:eastAsia="Calibri"/>
          </w:rPr>
          <w:t>https://www.sciencedirect.com/science/article/pii/S1877050917311134</w:t>
        </w:r>
      </w:hyperlink>
      <w:r w:rsidRPr="0042039A">
        <w:rPr>
          <w:rFonts w:eastAsia="Calibri"/>
        </w:rPr>
        <w:t>)</w:t>
      </w:r>
      <w:bookmarkEnd w:id="34"/>
    </w:p>
    <w:p w:rsidR="00AF2BFB" w:rsidRPr="00193C6C" w:rsidRDefault="00072DA0" w:rsidP="008845DC">
      <w:pPr>
        <w:pStyle w:val="Akapitzlist"/>
        <w:numPr>
          <w:ilvl w:val="0"/>
          <w:numId w:val="2"/>
        </w:numPr>
        <w:jc w:val="left"/>
        <w:rPr>
          <w:rFonts w:eastAsia="Calibri"/>
        </w:rPr>
      </w:pPr>
      <w:bookmarkStart w:id="35" w:name="_Ref166936964"/>
      <w:r>
        <w:t xml:space="preserve">Kan WANG, </w:t>
      </w:r>
      <w:proofErr w:type="spellStart"/>
      <w:r>
        <w:t>Jinfeng</w:t>
      </w:r>
      <w:proofErr w:type="spellEnd"/>
      <w:r>
        <w:t xml:space="preserve"> WANG, </w:t>
      </w:r>
      <w:proofErr w:type="spellStart"/>
      <w:r>
        <w:t>Jing</w:t>
      </w:r>
      <w:proofErr w:type="spellEnd"/>
      <w:r>
        <w:t xml:space="preserve"> XIE, </w:t>
      </w:r>
      <w:proofErr w:type="spellStart"/>
      <w:r>
        <w:t>Xingxing</w:t>
      </w:r>
      <w:proofErr w:type="spellEnd"/>
      <w:r>
        <w:t xml:space="preserve"> MA. </w:t>
      </w:r>
      <w:proofErr w:type="spellStart"/>
      <w:r>
        <w:t>Improvement</w:t>
      </w:r>
      <w:proofErr w:type="spellEnd"/>
      <w:r>
        <w:t xml:space="preserve"> of </w:t>
      </w:r>
      <w:proofErr w:type="spellStart"/>
      <w:r>
        <w:t>Temperature</w:t>
      </w:r>
      <w:proofErr w:type="spellEnd"/>
      <w:r>
        <w:t xml:space="preserve"> Control Performance for </w:t>
      </w:r>
      <w:proofErr w:type="spellStart"/>
      <w:r>
        <w:t>Electric</w:t>
      </w:r>
      <w:proofErr w:type="spellEnd"/>
      <w:r>
        <w:t xml:space="preserve"> Heating </w:t>
      </w:r>
      <w:proofErr w:type="spellStart"/>
      <w:r>
        <w:t>Water</w:t>
      </w:r>
      <w:proofErr w:type="spellEnd"/>
      <w:r>
        <w:t xml:space="preserve"> Tank. </w:t>
      </w:r>
      <w:proofErr w:type="spellStart"/>
      <w:r>
        <w:t>Thermal</w:t>
      </w:r>
      <w:proofErr w:type="spellEnd"/>
      <w:r>
        <w:t xml:space="preserve"> Science [Internet]. 2024 Jan;28(1A):25–37.</w:t>
      </w:r>
      <w:r>
        <w:br/>
      </w:r>
      <w:hyperlink r:id="rId18" w:history="1">
        <w:r w:rsidR="00D84152" w:rsidRPr="00BA0458">
          <w:rPr>
            <w:rStyle w:val="Hipercze"/>
          </w:rPr>
          <w:t>https://search-1ebscohost-1com-1000003nk00ab.wbg2.bg.agh.edu.pl/login.aspx?direct=true&amp;db=asn&amp;AN=176003236&amp;lang=pl&amp;site=eds-live</w:t>
        </w:r>
      </w:hyperlink>
      <w:bookmarkStart w:id="36" w:name="_Ref166846619"/>
      <w:bookmarkEnd w:id="35"/>
    </w:p>
    <w:p w:rsidR="00D84152" w:rsidRPr="00D84152" w:rsidRDefault="00D84152" w:rsidP="008845DC">
      <w:pPr>
        <w:pStyle w:val="Akapitzlist"/>
        <w:numPr>
          <w:ilvl w:val="0"/>
          <w:numId w:val="2"/>
        </w:numPr>
        <w:jc w:val="left"/>
        <w:rPr>
          <w:rFonts w:eastAsia="Calibri"/>
        </w:rPr>
      </w:pPr>
      <w:bookmarkStart w:id="37" w:name="_Ref166935750"/>
      <w:proofErr w:type="spellStart"/>
      <w:r>
        <w:t>Khodadadi</w:t>
      </w:r>
      <w:proofErr w:type="spellEnd"/>
      <w:r>
        <w:t xml:space="preserve"> H, </w:t>
      </w:r>
      <w:proofErr w:type="spellStart"/>
      <w:r>
        <w:t>Dehghani</w:t>
      </w:r>
      <w:proofErr w:type="spellEnd"/>
      <w:r>
        <w:t xml:space="preserve"> A. </w:t>
      </w:r>
      <w:proofErr w:type="spellStart"/>
      <w:r>
        <w:t>Fuzzy</w:t>
      </w:r>
      <w:proofErr w:type="spellEnd"/>
      <w:r>
        <w:t xml:space="preserve"> </w:t>
      </w:r>
      <w:proofErr w:type="spellStart"/>
      <w:r>
        <w:t>logic</w:t>
      </w:r>
      <w:proofErr w:type="spellEnd"/>
      <w:r>
        <w:t xml:space="preserve"> </w:t>
      </w:r>
      <w:proofErr w:type="spellStart"/>
      <w:r>
        <w:t>self-tuning</w:t>
      </w:r>
      <w:proofErr w:type="spellEnd"/>
      <w:r>
        <w:t xml:space="preserve"> PID </w:t>
      </w:r>
      <w:proofErr w:type="spellStart"/>
      <w:r>
        <w:t>controller</w:t>
      </w:r>
      <w:proofErr w:type="spellEnd"/>
      <w:r>
        <w:t xml:space="preserve"> design </w:t>
      </w:r>
      <w:proofErr w:type="spellStart"/>
      <w:r>
        <w:t>based</w:t>
      </w:r>
      <w:proofErr w:type="spellEnd"/>
      <w:r>
        <w:t xml:space="preserve"> on </w:t>
      </w:r>
      <w:proofErr w:type="spellStart"/>
      <w:r>
        <w:t>smith</w:t>
      </w:r>
      <w:proofErr w:type="spellEnd"/>
      <w:r>
        <w:t xml:space="preserve"> </w:t>
      </w:r>
      <w:proofErr w:type="spellStart"/>
      <w:r>
        <w:t>predictor</w:t>
      </w:r>
      <w:proofErr w:type="spellEnd"/>
      <w:r>
        <w:t xml:space="preserve"> for heating system. 2016 16th International Conference on Control, Automation and Systems (ICCAS), Control, Automation and Systems (ICCAS), 2016 16th International Conference on [Internet]. 2016 </w:t>
      </w:r>
      <w:proofErr w:type="spellStart"/>
      <w:r>
        <w:t>Oct</w:t>
      </w:r>
      <w:proofErr w:type="spellEnd"/>
      <w:r>
        <w:t xml:space="preserve"> 1;161–6. </w:t>
      </w:r>
      <w:r>
        <w:br/>
      </w:r>
      <w:hyperlink r:id="rId19" w:history="1">
        <w:r w:rsidRPr="00BA0458">
          <w:rPr>
            <w:rStyle w:val="Hipercze"/>
          </w:rPr>
          <w:t>https://search-1ebscohost-1com-1000003nk00ab.wbg2.bg.agh.edu.pl/login.aspx?direct=true&amp;db=edseee&amp;AN=edseee.7832314&amp;lang=pl&amp;site=eds-live</w:t>
        </w:r>
      </w:hyperlink>
      <w:bookmarkEnd w:id="36"/>
      <w:bookmarkEnd w:id="37"/>
    </w:p>
    <w:p w:rsidR="00D84152" w:rsidRPr="00753A41" w:rsidRDefault="00D84152" w:rsidP="008845DC">
      <w:pPr>
        <w:pStyle w:val="Akapitzlist"/>
        <w:numPr>
          <w:ilvl w:val="0"/>
          <w:numId w:val="2"/>
        </w:numPr>
        <w:jc w:val="left"/>
        <w:rPr>
          <w:rFonts w:eastAsia="Calibri"/>
        </w:rPr>
      </w:pPr>
      <w:bookmarkStart w:id="38" w:name="_Ref166845005"/>
      <w:proofErr w:type="spellStart"/>
      <w:r>
        <w:t>Chakrabarti</w:t>
      </w:r>
      <w:proofErr w:type="spellEnd"/>
      <w:r>
        <w:t xml:space="preserve"> A. , </w:t>
      </w:r>
      <w:proofErr w:type="spellStart"/>
      <w:r>
        <w:t>Sadhu</w:t>
      </w:r>
      <w:proofErr w:type="spellEnd"/>
      <w:r>
        <w:t xml:space="preserve"> P. , </w:t>
      </w:r>
      <w:proofErr w:type="spellStart"/>
      <w:r>
        <w:t>Chakraborty</w:t>
      </w:r>
      <w:proofErr w:type="spellEnd"/>
      <w:r>
        <w:t xml:space="preserve"> A. , &amp; Pal P.. A </w:t>
      </w:r>
      <w:proofErr w:type="spellStart"/>
      <w:r>
        <w:t>fuzzy</w:t>
      </w:r>
      <w:proofErr w:type="spellEnd"/>
      <w:r>
        <w:t xml:space="preserve"> </w:t>
      </w:r>
      <w:proofErr w:type="spellStart"/>
      <w:r>
        <w:t>pid</w:t>
      </w:r>
      <w:proofErr w:type="spellEnd"/>
      <w:r>
        <w:t xml:space="preserve"> </w:t>
      </w:r>
      <w:proofErr w:type="spellStart"/>
      <w:r>
        <w:t>controller</w:t>
      </w:r>
      <w:proofErr w:type="spellEnd"/>
      <w:r>
        <w:t xml:space="preserve"> for </w:t>
      </w:r>
      <w:proofErr w:type="spellStart"/>
      <w:r>
        <w:t>induction</w:t>
      </w:r>
      <w:proofErr w:type="spellEnd"/>
      <w:r>
        <w:t xml:space="preserve"> heating </w:t>
      </w:r>
      <w:proofErr w:type="spellStart"/>
      <w:r>
        <w:t>systems</w:t>
      </w:r>
      <w:proofErr w:type="spellEnd"/>
      <w:r>
        <w:t xml:space="preserve"> with </w:t>
      </w:r>
      <w:proofErr w:type="spellStart"/>
      <w:r>
        <w:t>llc</w:t>
      </w:r>
      <w:proofErr w:type="spellEnd"/>
      <w:r>
        <w:t xml:space="preserve"> </w:t>
      </w:r>
      <w:proofErr w:type="spellStart"/>
      <w:r>
        <w:t>voltage</w:t>
      </w:r>
      <w:proofErr w:type="spellEnd"/>
      <w:r>
        <w:t xml:space="preserve"> </w:t>
      </w:r>
      <w:proofErr w:type="spellStart"/>
      <w:r>
        <w:t>source</w:t>
      </w:r>
      <w:proofErr w:type="spellEnd"/>
      <w:r>
        <w:t xml:space="preserve"> </w:t>
      </w:r>
      <w:proofErr w:type="spellStart"/>
      <w:r>
        <w:t>inverter</w:t>
      </w:r>
      <w:proofErr w:type="spellEnd"/>
      <w:r>
        <w:t xml:space="preserve">. International </w:t>
      </w:r>
      <w:proofErr w:type="spellStart"/>
      <w:r>
        <w:t>Journal</w:t>
      </w:r>
      <w:proofErr w:type="spellEnd"/>
      <w:r>
        <w:t xml:space="preserve"> of Power Electronics and Drive Systems (IJPEDS) 2017;8(3):1168. </w:t>
      </w:r>
      <w:hyperlink r:id="rId20" w:history="1">
        <w:r w:rsidRPr="00BA0458">
          <w:rPr>
            <w:rStyle w:val="Hipercze"/>
          </w:rPr>
          <w:t>https://doi.org/10.11591/ijpeds.v8.i3.pp1168-1175</w:t>
        </w:r>
      </w:hyperlink>
      <w:bookmarkEnd w:id="38"/>
    </w:p>
    <w:p w:rsidR="00D84152" w:rsidRPr="00510E7A" w:rsidRDefault="00D84152" w:rsidP="008845DC">
      <w:pPr>
        <w:pStyle w:val="Akapitzlist"/>
        <w:numPr>
          <w:ilvl w:val="0"/>
          <w:numId w:val="2"/>
        </w:numPr>
        <w:jc w:val="left"/>
        <w:rPr>
          <w:rFonts w:eastAsia="Calibri"/>
        </w:rPr>
      </w:pPr>
      <w:bookmarkStart w:id="39" w:name="_Ref166847730"/>
      <w:r>
        <w:t xml:space="preserve">Ahmed </w:t>
      </w:r>
      <w:proofErr w:type="spellStart"/>
      <w:r>
        <w:t>Sabah</w:t>
      </w:r>
      <w:proofErr w:type="spellEnd"/>
      <w:r>
        <w:t xml:space="preserve"> Al-</w:t>
      </w:r>
      <w:proofErr w:type="spellStart"/>
      <w:r>
        <w:t>Araji</w:t>
      </w:r>
      <w:proofErr w:type="spellEnd"/>
      <w:r>
        <w:t xml:space="preserve">. </w:t>
      </w:r>
      <w:proofErr w:type="spellStart"/>
      <w:r>
        <w:t>Applying</w:t>
      </w:r>
      <w:proofErr w:type="spellEnd"/>
      <w:r>
        <w:t xml:space="preserve"> </w:t>
      </w:r>
      <w:proofErr w:type="spellStart"/>
      <w:r>
        <w:t>Cognitive</w:t>
      </w:r>
      <w:proofErr w:type="spellEnd"/>
      <w:r>
        <w:t xml:space="preserve"> </w:t>
      </w:r>
      <w:proofErr w:type="spellStart"/>
      <w:r>
        <w:t>Methodology</w:t>
      </w:r>
      <w:proofErr w:type="spellEnd"/>
      <w:r>
        <w:t xml:space="preserve"> in </w:t>
      </w:r>
      <w:proofErr w:type="spellStart"/>
      <w:r>
        <w:t>Designing</w:t>
      </w:r>
      <w:proofErr w:type="spellEnd"/>
      <w:r>
        <w:t xml:space="preserve"> On-Line Auto-</w:t>
      </w:r>
      <w:proofErr w:type="spellStart"/>
      <w:r>
        <w:t>Tuning</w:t>
      </w:r>
      <w:proofErr w:type="spellEnd"/>
      <w:r>
        <w:t xml:space="preserve"> </w:t>
      </w:r>
      <w:proofErr w:type="spellStart"/>
      <w:r>
        <w:t>Robust</w:t>
      </w:r>
      <w:proofErr w:type="spellEnd"/>
      <w:r>
        <w:t xml:space="preserve"> PID Controller for the Real Heating System. </w:t>
      </w:r>
      <w:proofErr w:type="spellStart"/>
      <w:r>
        <w:t>Journal</w:t>
      </w:r>
      <w:proofErr w:type="spellEnd"/>
      <w:r>
        <w:t xml:space="preserve"> of Engineering [Internet]</w:t>
      </w:r>
      <w:r w:rsidR="008845DC">
        <w:t>. 2023 Jul 1</w:t>
      </w:r>
      <w:r>
        <w:t xml:space="preserve">;20(09). </w:t>
      </w:r>
      <w:proofErr w:type="spellStart"/>
      <w:r>
        <w:t>Available</w:t>
      </w:r>
      <w:proofErr w:type="spellEnd"/>
      <w:r>
        <w:t xml:space="preserve"> from: </w:t>
      </w:r>
      <w:hyperlink r:id="rId21" w:history="1">
        <w:r w:rsidR="00510E7A" w:rsidRPr="00BA0458">
          <w:rPr>
            <w:rStyle w:val="Hipercze"/>
          </w:rPr>
          <w:t>https://search-1ebscohost-1com-1000003nk00ab.wbg2.bg.agh.edu.pl/login.aspx?direct=true&amp;db=edsdoj&amp;AN=edsdoj.917559b07303475a820781ef91148d4f&amp;lang=pl&amp;site=eds-live</w:t>
        </w:r>
      </w:hyperlink>
      <w:bookmarkEnd w:id="39"/>
    </w:p>
    <w:p w:rsidR="00510E7A" w:rsidRPr="008435ED" w:rsidRDefault="00510E7A" w:rsidP="008845DC">
      <w:pPr>
        <w:pStyle w:val="Akapitzlist"/>
        <w:numPr>
          <w:ilvl w:val="0"/>
          <w:numId w:val="2"/>
        </w:numPr>
        <w:jc w:val="left"/>
        <w:rPr>
          <w:rFonts w:eastAsia="Calibri"/>
        </w:rPr>
      </w:pPr>
      <w:bookmarkStart w:id="40" w:name="_Ref166852505"/>
      <w:r>
        <w:t xml:space="preserve">Chojecki A, Ambroziak A, Borkowski P. </w:t>
      </w:r>
      <w:proofErr w:type="spellStart"/>
      <w:r>
        <w:t>Fuzzy</w:t>
      </w:r>
      <w:proofErr w:type="spellEnd"/>
      <w:r>
        <w:t xml:space="preserve"> </w:t>
      </w:r>
      <w:proofErr w:type="spellStart"/>
      <w:r>
        <w:t>Controllers</w:t>
      </w:r>
      <w:proofErr w:type="spellEnd"/>
      <w:r>
        <w:t xml:space="preserve"> </w:t>
      </w:r>
      <w:proofErr w:type="spellStart"/>
      <w:r>
        <w:t>Instead</w:t>
      </w:r>
      <w:proofErr w:type="spellEnd"/>
      <w:r>
        <w:t xml:space="preserve"> of </w:t>
      </w:r>
      <w:proofErr w:type="spellStart"/>
      <w:r>
        <w:t>Classical</w:t>
      </w:r>
      <w:proofErr w:type="spellEnd"/>
      <w:r>
        <w:t xml:space="preserve"> </w:t>
      </w:r>
      <w:proofErr w:type="spellStart"/>
      <w:r>
        <w:t>PIDs</w:t>
      </w:r>
      <w:proofErr w:type="spellEnd"/>
      <w:r>
        <w:t xml:space="preserve"> in HVAC </w:t>
      </w:r>
      <w:proofErr w:type="spellStart"/>
      <w:r>
        <w:t>Equipment</w:t>
      </w:r>
      <w:proofErr w:type="spellEnd"/>
      <w:r>
        <w:t xml:space="preserve">: </w:t>
      </w:r>
      <w:proofErr w:type="spellStart"/>
      <w:r>
        <w:t>Dusting</w:t>
      </w:r>
      <w:proofErr w:type="spellEnd"/>
      <w:r>
        <w:t xml:space="preserve"> off a </w:t>
      </w:r>
      <w:proofErr w:type="spellStart"/>
      <w:r>
        <w:t>Well-Known</w:t>
      </w:r>
      <w:proofErr w:type="spellEnd"/>
      <w:r>
        <w:t xml:space="preserve"> Technology and </w:t>
      </w:r>
      <w:proofErr w:type="spellStart"/>
      <w:r>
        <w:t>Today’s</w:t>
      </w:r>
      <w:proofErr w:type="spellEnd"/>
      <w:r>
        <w:t xml:space="preserve"> </w:t>
      </w:r>
      <w:proofErr w:type="spellStart"/>
      <w:r>
        <w:t>Implementation</w:t>
      </w:r>
      <w:proofErr w:type="spellEnd"/>
      <w:r>
        <w:t xml:space="preserve"> for </w:t>
      </w:r>
      <w:proofErr w:type="spellStart"/>
      <w:r>
        <w:t>Better</w:t>
      </w:r>
      <w:proofErr w:type="spellEnd"/>
      <w:r>
        <w:t xml:space="preserve"> </w:t>
      </w:r>
      <w:proofErr w:type="spellStart"/>
      <w:r>
        <w:t>Energy</w:t>
      </w:r>
      <w:proofErr w:type="spellEnd"/>
      <w:r>
        <w:t xml:space="preserve"> </w:t>
      </w:r>
      <w:proofErr w:type="spellStart"/>
      <w:r>
        <w:t>Efficiency</w:t>
      </w:r>
      <w:proofErr w:type="spellEnd"/>
      <w:r>
        <w:t xml:space="preserve"> and User Comfort. </w:t>
      </w:r>
      <w:proofErr w:type="spellStart"/>
      <w:r>
        <w:t>Energies</w:t>
      </w:r>
      <w:proofErr w:type="spellEnd"/>
      <w:r>
        <w:t xml:space="preserve"> (19961073) [Internet]. 2023 Apr;16(7):2967. </w:t>
      </w:r>
      <w:r>
        <w:br/>
      </w:r>
      <w:hyperlink r:id="rId22" w:history="1">
        <w:r w:rsidR="008435ED" w:rsidRPr="00BA0458">
          <w:rPr>
            <w:rStyle w:val="Hipercze"/>
          </w:rPr>
          <w:t>https://search-1ebscohost-1com-</w:t>
        </w:r>
        <w:r w:rsidR="008435ED" w:rsidRPr="00BA0458">
          <w:rPr>
            <w:rStyle w:val="Hipercze"/>
          </w:rPr>
          <w:lastRenderedPageBreak/>
          <w:t>1000003nk00e2.wbg2.bg.agh.edu.pl/login.aspx?direct=true&amp;db=asn&amp;AN=163043447&amp;lang=pl&amp;site=eds-live</w:t>
        </w:r>
      </w:hyperlink>
      <w:bookmarkEnd w:id="40"/>
    </w:p>
    <w:p w:rsidR="0091709A" w:rsidRPr="0091709A" w:rsidRDefault="008435ED" w:rsidP="0091709A">
      <w:pPr>
        <w:pStyle w:val="Akapitzlist"/>
        <w:numPr>
          <w:ilvl w:val="0"/>
          <w:numId w:val="2"/>
        </w:numPr>
        <w:jc w:val="left"/>
        <w:rPr>
          <w:rFonts w:eastAsia="Calibri"/>
        </w:rPr>
      </w:pPr>
      <w:bookmarkStart w:id="41" w:name="_Ref166937466"/>
      <w:proofErr w:type="spellStart"/>
      <w:r>
        <w:t>Ardabili</w:t>
      </w:r>
      <w:proofErr w:type="spellEnd"/>
      <w:r>
        <w:t xml:space="preserve"> S. , </w:t>
      </w:r>
      <w:proofErr w:type="spellStart"/>
      <w:r>
        <w:t>Beszedes</w:t>
      </w:r>
      <w:proofErr w:type="spellEnd"/>
      <w:r>
        <w:t xml:space="preserve"> B. , </w:t>
      </w:r>
      <w:proofErr w:type="spellStart"/>
      <w:r>
        <w:t>Nádai</w:t>
      </w:r>
      <w:proofErr w:type="spellEnd"/>
      <w:r>
        <w:t xml:space="preserve"> L. , </w:t>
      </w:r>
      <w:proofErr w:type="spellStart"/>
      <w:r>
        <w:t>Széll</w:t>
      </w:r>
      <w:proofErr w:type="spellEnd"/>
      <w:r>
        <w:t xml:space="preserve"> K. , </w:t>
      </w:r>
      <w:proofErr w:type="spellStart"/>
      <w:r>
        <w:t>Mosavi</w:t>
      </w:r>
      <w:proofErr w:type="spellEnd"/>
      <w:r>
        <w:t xml:space="preserve"> A. , &amp; </w:t>
      </w:r>
      <w:proofErr w:type="spellStart"/>
      <w:r>
        <w:t>Felde</w:t>
      </w:r>
      <w:proofErr w:type="spellEnd"/>
      <w:r>
        <w:t xml:space="preserve"> I.. </w:t>
      </w:r>
      <w:proofErr w:type="spellStart"/>
      <w:r>
        <w:t>Comparative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 xml:space="preserve"> of single and </w:t>
      </w:r>
      <w:proofErr w:type="spellStart"/>
      <w:r>
        <w:t>hybrid</w:t>
      </w:r>
      <w:proofErr w:type="spellEnd"/>
      <w:r>
        <w:t xml:space="preserve"> </w:t>
      </w:r>
      <w:proofErr w:type="spellStart"/>
      <w:r>
        <w:t>neuro-fuzzy-based</w:t>
      </w:r>
      <w:proofErr w:type="spellEnd"/>
      <w:r>
        <w:t xml:space="preserve"> </w:t>
      </w:r>
      <w:proofErr w:type="spellStart"/>
      <w:r>
        <w:t>models</w:t>
      </w:r>
      <w:proofErr w:type="spellEnd"/>
      <w:r>
        <w:t xml:space="preserve"> for </w:t>
      </w:r>
      <w:proofErr w:type="spellStart"/>
      <w:r>
        <w:t>an</w:t>
      </w:r>
      <w:proofErr w:type="spellEnd"/>
      <w:r>
        <w:t xml:space="preserve"> </w:t>
      </w:r>
      <w:proofErr w:type="spellStart"/>
      <w:r>
        <w:t>industrial</w:t>
      </w:r>
      <w:proofErr w:type="spellEnd"/>
      <w:r>
        <w:t xml:space="preserve"> heating </w:t>
      </w:r>
      <w:proofErr w:type="spellStart"/>
      <w:r>
        <w:t>ventilation</w:t>
      </w:r>
      <w:proofErr w:type="spellEnd"/>
      <w:r>
        <w:t xml:space="preserve"> and </w:t>
      </w:r>
      <w:proofErr w:type="spellStart"/>
      <w:r>
        <w:t>air</w:t>
      </w:r>
      <w:proofErr w:type="spellEnd"/>
      <w:r>
        <w:t xml:space="preserve"> </w:t>
      </w:r>
      <w:proofErr w:type="spellStart"/>
      <w:r>
        <w:t>conditioning</w:t>
      </w:r>
      <w:proofErr w:type="spellEnd"/>
      <w:r>
        <w:t xml:space="preserve"> </w:t>
      </w:r>
      <w:proofErr w:type="spellStart"/>
      <w:r>
        <w:t>control</w:t>
      </w:r>
      <w:proofErr w:type="spellEnd"/>
      <w:r>
        <w:t xml:space="preserve"> system. 2020 RIVF International Conference on Computing and </w:t>
      </w:r>
      <w:proofErr w:type="spellStart"/>
      <w:r>
        <w:t>Communication</w:t>
      </w:r>
      <w:proofErr w:type="spellEnd"/>
      <w:r>
        <w:t xml:space="preserve"> Technologies (RIVF) 2020. </w:t>
      </w:r>
      <w:hyperlink r:id="rId23" w:history="1">
        <w:r w:rsidR="0091709A" w:rsidRPr="0062341B">
          <w:rPr>
            <w:rStyle w:val="Hipercze"/>
          </w:rPr>
          <w:t>https://doi.org/10.1109/rivf48685.2020.9140753</w:t>
        </w:r>
      </w:hyperlink>
      <w:bookmarkEnd w:id="41"/>
    </w:p>
    <w:p w:rsidR="0091709A" w:rsidRPr="00FC3C9D" w:rsidRDefault="0091709A" w:rsidP="0091709A">
      <w:pPr>
        <w:pStyle w:val="Akapitzlist"/>
        <w:numPr>
          <w:ilvl w:val="0"/>
          <w:numId w:val="2"/>
        </w:numPr>
        <w:jc w:val="left"/>
        <w:rPr>
          <w:rFonts w:eastAsia="Calibri"/>
        </w:rPr>
      </w:pPr>
      <w:bookmarkStart w:id="42" w:name="_Ref167026890"/>
      <w:proofErr w:type="spellStart"/>
      <w:r>
        <w:t>Kleiminger</w:t>
      </w:r>
      <w:proofErr w:type="spellEnd"/>
      <w:r>
        <w:t xml:space="preserve"> W. , </w:t>
      </w:r>
      <w:proofErr w:type="spellStart"/>
      <w:r>
        <w:t>Santini</w:t>
      </w:r>
      <w:proofErr w:type="spellEnd"/>
      <w:r>
        <w:t xml:space="preserve"> S. , &amp; </w:t>
      </w:r>
      <w:proofErr w:type="spellStart"/>
      <w:r>
        <w:t>Mattern</w:t>
      </w:r>
      <w:proofErr w:type="spellEnd"/>
      <w:r>
        <w:t xml:space="preserve"> F.. Smart heating </w:t>
      </w:r>
      <w:proofErr w:type="spellStart"/>
      <w:r>
        <w:t>control</w:t>
      </w:r>
      <w:proofErr w:type="spellEnd"/>
      <w:r>
        <w:t xml:space="preserve"> with </w:t>
      </w:r>
      <w:proofErr w:type="spellStart"/>
      <w:r>
        <w:t>occupancy</w:t>
      </w:r>
      <w:proofErr w:type="spellEnd"/>
      <w:r>
        <w:t xml:space="preserve"> </w:t>
      </w:r>
      <w:proofErr w:type="spellStart"/>
      <w:r>
        <w:t>prediction</w:t>
      </w:r>
      <w:proofErr w:type="spellEnd"/>
      <w:r>
        <w:t xml:space="preserve">. </w:t>
      </w:r>
      <w:proofErr w:type="spellStart"/>
      <w:r>
        <w:t>Proceedings</w:t>
      </w:r>
      <w:proofErr w:type="spellEnd"/>
      <w:r>
        <w:t xml:space="preserve"> of the 2014 ACM International Joint Conference on </w:t>
      </w:r>
      <w:proofErr w:type="spellStart"/>
      <w:r>
        <w:t>Pervasive</w:t>
      </w:r>
      <w:proofErr w:type="spellEnd"/>
      <w:r>
        <w:t xml:space="preserve"> and </w:t>
      </w:r>
      <w:proofErr w:type="spellStart"/>
      <w:r>
        <w:t>Ubiquitous</w:t>
      </w:r>
      <w:proofErr w:type="spellEnd"/>
      <w:r>
        <w:t xml:space="preserve"> Computing: </w:t>
      </w:r>
      <w:proofErr w:type="spellStart"/>
      <w:r>
        <w:t>Adjunct</w:t>
      </w:r>
      <w:proofErr w:type="spellEnd"/>
      <w:r>
        <w:t xml:space="preserve"> </w:t>
      </w:r>
      <w:proofErr w:type="spellStart"/>
      <w:r>
        <w:t>Publication</w:t>
      </w:r>
      <w:proofErr w:type="spellEnd"/>
      <w:r>
        <w:t xml:space="preserve"> 2014. </w:t>
      </w:r>
      <w:hyperlink r:id="rId24" w:history="1">
        <w:r w:rsidR="00FC3C9D" w:rsidRPr="0062341B">
          <w:rPr>
            <w:rStyle w:val="Hipercze"/>
          </w:rPr>
          <w:t>https://doi.org/10.1145/2638728.2641555</w:t>
        </w:r>
      </w:hyperlink>
      <w:bookmarkEnd w:id="42"/>
    </w:p>
    <w:p w:rsidR="00FC3C9D" w:rsidRPr="00CD2F18" w:rsidRDefault="00FC3C9D" w:rsidP="0091709A">
      <w:pPr>
        <w:pStyle w:val="Akapitzlist"/>
        <w:numPr>
          <w:ilvl w:val="0"/>
          <w:numId w:val="2"/>
        </w:numPr>
        <w:jc w:val="left"/>
        <w:rPr>
          <w:rFonts w:eastAsia="Calibri"/>
        </w:rPr>
      </w:pPr>
      <w:bookmarkStart w:id="43" w:name="_Ref167027991"/>
      <w:proofErr w:type="spellStart"/>
      <w:r>
        <w:t>Thilker</w:t>
      </w:r>
      <w:proofErr w:type="spellEnd"/>
      <w:r>
        <w:t xml:space="preserve"> C. , </w:t>
      </w:r>
      <w:proofErr w:type="spellStart"/>
      <w:r>
        <w:t>Bergsteinsson</w:t>
      </w:r>
      <w:proofErr w:type="spellEnd"/>
      <w:r>
        <w:t xml:space="preserve"> H. , </w:t>
      </w:r>
      <w:proofErr w:type="spellStart"/>
      <w:r>
        <w:t>Bacher</w:t>
      </w:r>
      <w:proofErr w:type="spellEnd"/>
      <w:r>
        <w:t xml:space="preserve"> P. , </w:t>
      </w:r>
      <w:proofErr w:type="spellStart"/>
      <w:r>
        <w:t>Madsen</w:t>
      </w:r>
      <w:proofErr w:type="spellEnd"/>
      <w:r>
        <w:t xml:space="preserve"> H. , Calı̀ D. , &amp; </w:t>
      </w:r>
      <w:proofErr w:type="spellStart"/>
      <w:r>
        <w:t>Junker</w:t>
      </w:r>
      <w:proofErr w:type="spellEnd"/>
      <w:r>
        <w:t xml:space="preserve"> R.. Non-</w:t>
      </w:r>
      <w:proofErr w:type="spellStart"/>
      <w:r>
        <w:t>linear</w:t>
      </w:r>
      <w:proofErr w:type="spellEnd"/>
      <w:r>
        <w:t xml:space="preserve"> model </w:t>
      </w:r>
      <w:proofErr w:type="spellStart"/>
      <w:r>
        <w:t>predictive</w:t>
      </w:r>
      <w:proofErr w:type="spellEnd"/>
      <w:r>
        <w:t xml:space="preserve"> </w:t>
      </w:r>
      <w:proofErr w:type="spellStart"/>
      <w:r>
        <w:t>control</w:t>
      </w:r>
      <w:proofErr w:type="spellEnd"/>
      <w:r>
        <w:t xml:space="preserve"> for smart heating of </w:t>
      </w:r>
      <w:proofErr w:type="spellStart"/>
      <w:r>
        <w:t>buildings</w:t>
      </w:r>
      <w:proofErr w:type="spellEnd"/>
      <w:r>
        <w:t xml:space="preserve">. E3S Web of </w:t>
      </w:r>
      <w:proofErr w:type="spellStart"/>
      <w:r>
        <w:t>Conferences</w:t>
      </w:r>
      <w:proofErr w:type="spellEnd"/>
      <w:r>
        <w:t xml:space="preserve"> 2021;246:09005. </w:t>
      </w:r>
      <w:hyperlink r:id="rId25" w:history="1">
        <w:r w:rsidR="00CD2F18" w:rsidRPr="0062341B">
          <w:rPr>
            <w:rStyle w:val="Hipercze"/>
          </w:rPr>
          <w:t>https://doi.org/10.1051/e3sconf/202124609005</w:t>
        </w:r>
      </w:hyperlink>
      <w:bookmarkEnd w:id="43"/>
    </w:p>
    <w:p w:rsidR="00CD2F18" w:rsidRDefault="00CD2F18" w:rsidP="003E31A1">
      <w:pPr>
        <w:pStyle w:val="Akapitzlist"/>
        <w:numPr>
          <w:ilvl w:val="0"/>
          <w:numId w:val="2"/>
        </w:numPr>
        <w:jc w:val="left"/>
        <w:rPr>
          <w:rFonts w:eastAsia="Calibri"/>
        </w:rPr>
      </w:pPr>
      <w:bookmarkStart w:id="44" w:name="_Ref167032555"/>
      <w:proofErr w:type="spellStart"/>
      <w:r w:rsidRPr="00CD2F18">
        <w:rPr>
          <w:rFonts w:eastAsia="Calibri"/>
        </w:rPr>
        <w:t>Makram</w:t>
      </w:r>
      <w:proofErr w:type="spellEnd"/>
      <w:r w:rsidRPr="00CD2F18">
        <w:rPr>
          <w:rFonts w:eastAsia="Calibri"/>
        </w:rPr>
        <w:t xml:space="preserve"> </w:t>
      </w:r>
      <w:proofErr w:type="spellStart"/>
      <w:r w:rsidRPr="00CD2F18">
        <w:rPr>
          <w:rFonts w:eastAsia="Calibri"/>
        </w:rPr>
        <w:t>Abdellatif</w:t>
      </w:r>
      <w:proofErr w:type="spellEnd"/>
      <w:r w:rsidRPr="00CD2F18">
        <w:rPr>
          <w:rFonts w:eastAsia="Calibri"/>
        </w:rPr>
        <w:t xml:space="preserve">, </w:t>
      </w:r>
      <w:proofErr w:type="spellStart"/>
      <w:r w:rsidRPr="00CD2F18">
        <w:rPr>
          <w:rFonts w:eastAsia="Calibri"/>
        </w:rPr>
        <w:t>Julien</w:t>
      </w:r>
      <w:proofErr w:type="spellEnd"/>
      <w:r w:rsidRPr="00CD2F18">
        <w:rPr>
          <w:rFonts w:eastAsia="Calibri"/>
        </w:rPr>
        <w:t xml:space="preserve"> </w:t>
      </w:r>
      <w:proofErr w:type="spellStart"/>
      <w:r w:rsidRPr="00CD2F18">
        <w:rPr>
          <w:rFonts w:eastAsia="Calibri"/>
        </w:rPr>
        <w:t>Chamoin</w:t>
      </w:r>
      <w:proofErr w:type="spellEnd"/>
      <w:r w:rsidRPr="00CD2F18">
        <w:rPr>
          <w:rFonts w:eastAsia="Calibri"/>
        </w:rPr>
        <w:t xml:space="preserve">, Jean-Marie </w:t>
      </w:r>
      <w:proofErr w:type="spellStart"/>
      <w:r w:rsidRPr="00CD2F18">
        <w:rPr>
          <w:rFonts w:eastAsia="Calibri"/>
        </w:rPr>
        <w:t>Nianga</w:t>
      </w:r>
      <w:proofErr w:type="spellEnd"/>
      <w:r w:rsidRPr="00CD2F18">
        <w:rPr>
          <w:rFonts w:eastAsia="Calibri"/>
        </w:rPr>
        <w:t xml:space="preserve">, </w:t>
      </w:r>
      <w:proofErr w:type="spellStart"/>
      <w:r w:rsidRPr="00CD2F18">
        <w:rPr>
          <w:rFonts w:eastAsia="Calibri"/>
        </w:rPr>
        <w:t>Didier</w:t>
      </w:r>
      <w:proofErr w:type="spellEnd"/>
      <w:r w:rsidRPr="00CD2F18">
        <w:rPr>
          <w:rFonts w:eastAsia="Calibri"/>
        </w:rPr>
        <w:t xml:space="preserve"> </w:t>
      </w:r>
      <w:proofErr w:type="spellStart"/>
      <w:r w:rsidRPr="00CD2F18">
        <w:rPr>
          <w:rFonts w:eastAsia="Calibri"/>
        </w:rPr>
        <w:t>Defer</w:t>
      </w:r>
      <w:proofErr w:type="spellEnd"/>
      <w:r w:rsidRPr="00CD2F18">
        <w:rPr>
          <w:rFonts w:eastAsia="Calibri"/>
        </w:rPr>
        <w:t xml:space="preserve">, A </w:t>
      </w:r>
      <w:proofErr w:type="spellStart"/>
      <w:r w:rsidRPr="00CD2F18">
        <w:rPr>
          <w:rFonts w:eastAsia="Calibri"/>
        </w:rPr>
        <w:t>thermal</w:t>
      </w:r>
      <w:proofErr w:type="spellEnd"/>
      <w:r w:rsidRPr="00CD2F18">
        <w:rPr>
          <w:rFonts w:eastAsia="Calibri"/>
        </w:rPr>
        <w:t xml:space="preserve"> </w:t>
      </w:r>
      <w:proofErr w:type="spellStart"/>
      <w:r w:rsidRPr="00CD2F18">
        <w:rPr>
          <w:rFonts w:eastAsia="Calibri"/>
        </w:rPr>
        <w:t>control</w:t>
      </w:r>
      <w:proofErr w:type="spellEnd"/>
      <w:r w:rsidRPr="00CD2F18">
        <w:rPr>
          <w:rFonts w:eastAsia="Calibri"/>
        </w:rPr>
        <w:t xml:space="preserve"> </w:t>
      </w:r>
      <w:proofErr w:type="spellStart"/>
      <w:r w:rsidRPr="00CD2F18">
        <w:rPr>
          <w:rFonts w:eastAsia="Calibri"/>
        </w:rPr>
        <w:t>methodology</w:t>
      </w:r>
      <w:proofErr w:type="spellEnd"/>
      <w:r w:rsidRPr="00CD2F18">
        <w:rPr>
          <w:rFonts w:eastAsia="Calibri"/>
        </w:rPr>
        <w:t xml:space="preserve"> </w:t>
      </w:r>
      <w:proofErr w:type="spellStart"/>
      <w:r w:rsidRPr="00CD2F18">
        <w:rPr>
          <w:rFonts w:eastAsia="Calibri"/>
        </w:rPr>
        <w:t>based</w:t>
      </w:r>
      <w:proofErr w:type="spellEnd"/>
      <w:r w:rsidRPr="00CD2F18">
        <w:rPr>
          <w:rFonts w:eastAsia="Calibri"/>
        </w:rPr>
        <w:t xml:space="preserve"> on a </w:t>
      </w:r>
      <w:proofErr w:type="spellStart"/>
      <w:r w:rsidRPr="00CD2F18">
        <w:rPr>
          <w:rFonts w:eastAsia="Calibri"/>
        </w:rPr>
        <w:t>machine</w:t>
      </w:r>
      <w:proofErr w:type="spellEnd"/>
      <w:r w:rsidRPr="00CD2F18">
        <w:rPr>
          <w:rFonts w:eastAsia="Calibri"/>
        </w:rPr>
        <w:t xml:space="preserve"> learning </w:t>
      </w:r>
      <w:proofErr w:type="spellStart"/>
      <w:r w:rsidRPr="00CD2F18">
        <w:rPr>
          <w:rFonts w:eastAsia="Calibri"/>
        </w:rPr>
        <w:t>forecasting</w:t>
      </w:r>
      <w:proofErr w:type="spellEnd"/>
      <w:r w:rsidRPr="00CD2F18">
        <w:rPr>
          <w:rFonts w:eastAsia="Calibri"/>
        </w:rPr>
        <w:t xml:space="preserve"> model for </w:t>
      </w:r>
      <w:proofErr w:type="spellStart"/>
      <w:r w:rsidRPr="00CD2F18">
        <w:rPr>
          <w:rFonts w:eastAsia="Calibri"/>
        </w:rPr>
        <w:t>indoor</w:t>
      </w:r>
      <w:proofErr w:type="spellEnd"/>
      <w:r w:rsidRPr="00CD2F18">
        <w:rPr>
          <w:rFonts w:eastAsia="Calibri"/>
        </w:rPr>
        <w:t xml:space="preserve"> heating, </w:t>
      </w:r>
      <w:proofErr w:type="spellStart"/>
      <w:r w:rsidRPr="00CD2F18">
        <w:rPr>
          <w:rFonts w:eastAsia="Calibri"/>
        </w:rPr>
        <w:t>Energy</w:t>
      </w:r>
      <w:proofErr w:type="spellEnd"/>
      <w:r w:rsidRPr="00CD2F18">
        <w:rPr>
          <w:rFonts w:eastAsia="Calibri"/>
        </w:rPr>
        <w:t xml:space="preserve"> and </w:t>
      </w:r>
      <w:proofErr w:type="spellStart"/>
      <w:r w:rsidRPr="00CD2F18">
        <w:rPr>
          <w:rFonts w:eastAsia="Calibri"/>
        </w:rPr>
        <w:t>Buildings</w:t>
      </w:r>
      <w:proofErr w:type="spellEnd"/>
      <w:r w:rsidRPr="00CD2F18">
        <w:rPr>
          <w:rFonts w:eastAsia="Calibri"/>
        </w:rPr>
        <w:t>, Volume 255, 2022, 111692, ISSN 0378-7788,</w:t>
      </w:r>
      <w:r>
        <w:rPr>
          <w:rFonts w:eastAsia="Calibri"/>
        </w:rPr>
        <w:br/>
      </w:r>
      <w:hyperlink r:id="rId26" w:history="1">
        <w:r w:rsidRPr="0062341B">
          <w:rPr>
            <w:rStyle w:val="Hipercze"/>
            <w:rFonts w:eastAsia="Calibri"/>
          </w:rPr>
          <w:t>https://doi.org/10.1016/j.enbuild.2021.111692</w:t>
        </w:r>
      </w:hyperlink>
      <w:r w:rsidRPr="00CD2F18">
        <w:rPr>
          <w:rFonts w:eastAsia="Calibri"/>
        </w:rPr>
        <w:t>.</w:t>
      </w:r>
      <w:bookmarkEnd w:id="44"/>
    </w:p>
    <w:p w:rsidR="00CD2F18" w:rsidRDefault="00CD2F18" w:rsidP="003E31A1">
      <w:pPr>
        <w:pStyle w:val="Akapitzlist"/>
        <w:numPr>
          <w:ilvl w:val="0"/>
          <w:numId w:val="2"/>
        </w:numPr>
        <w:jc w:val="left"/>
        <w:rPr>
          <w:rFonts w:eastAsia="Calibri"/>
        </w:rPr>
      </w:pPr>
      <w:bookmarkStart w:id="45" w:name="_Ref167033124"/>
      <w:proofErr w:type="spellStart"/>
      <w:r w:rsidRPr="00DA1FAE">
        <w:rPr>
          <w:rFonts w:eastAsia="Calibri"/>
        </w:rPr>
        <w:t>Minjae</w:t>
      </w:r>
      <w:proofErr w:type="spellEnd"/>
      <w:r w:rsidRPr="00DA1FAE">
        <w:rPr>
          <w:rFonts w:eastAsia="Calibri"/>
        </w:rPr>
        <w:t xml:space="preserve"> </w:t>
      </w:r>
      <w:proofErr w:type="spellStart"/>
      <w:r w:rsidRPr="00DA1FAE">
        <w:rPr>
          <w:rFonts w:eastAsia="Calibri"/>
        </w:rPr>
        <w:t>Shin</w:t>
      </w:r>
      <w:proofErr w:type="spellEnd"/>
      <w:r w:rsidRPr="00DA1FAE">
        <w:rPr>
          <w:rFonts w:eastAsia="Calibri"/>
        </w:rPr>
        <w:t xml:space="preserve">, </w:t>
      </w:r>
      <w:proofErr w:type="spellStart"/>
      <w:r w:rsidRPr="00DA1FAE">
        <w:rPr>
          <w:rFonts w:eastAsia="Calibri"/>
        </w:rPr>
        <w:t>Sungsoo</w:t>
      </w:r>
      <w:proofErr w:type="spellEnd"/>
      <w:r w:rsidRPr="00DA1FAE">
        <w:rPr>
          <w:rFonts w:eastAsia="Calibri"/>
        </w:rPr>
        <w:t xml:space="preserve"> Kim, </w:t>
      </w:r>
      <w:proofErr w:type="spellStart"/>
      <w:r w:rsidRPr="00DA1FAE">
        <w:rPr>
          <w:rFonts w:eastAsia="Calibri"/>
        </w:rPr>
        <w:t>Youngjin</w:t>
      </w:r>
      <w:proofErr w:type="spellEnd"/>
      <w:r w:rsidRPr="00DA1FAE">
        <w:rPr>
          <w:rFonts w:eastAsia="Calibri"/>
        </w:rPr>
        <w:t xml:space="preserve"> Kim, </w:t>
      </w:r>
      <w:proofErr w:type="spellStart"/>
      <w:r w:rsidRPr="00DA1FAE">
        <w:rPr>
          <w:rFonts w:eastAsia="Calibri"/>
        </w:rPr>
        <w:t>Ahhyun</w:t>
      </w:r>
      <w:proofErr w:type="spellEnd"/>
      <w:r w:rsidRPr="00DA1FAE">
        <w:rPr>
          <w:rFonts w:eastAsia="Calibri"/>
        </w:rPr>
        <w:t xml:space="preserve"> Song, </w:t>
      </w:r>
      <w:proofErr w:type="spellStart"/>
      <w:r w:rsidRPr="00DA1FAE">
        <w:rPr>
          <w:rFonts w:eastAsia="Calibri"/>
        </w:rPr>
        <w:t>Yeeun</w:t>
      </w:r>
      <w:proofErr w:type="spellEnd"/>
      <w:r w:rsidRPr="00DA1FAE">
        <w:rPr>
          <w:rFonts w:eastAsia="Calibri"/>
        </w:rPr>
        <w:t xml:space="preserve"> Kim, Ha Young Kim,</w:t>
      </w:r>
      <w:r w:rsidR="00DA1FAE" w:rsidRPr="00DA1FAE">
        <w:rPr>
          <w:rFonts w:eastAsia="Calibri"/>
        </w:rPr>
        <w:t xml:space="preserve"> </w:t>
      </w:r>
      <w:r w:rsidRPr="00DA1FAE">
        <w:rPr>
          <w:rFonts w:eastAsia="Calibri"/>
        </w:rPr>
        <w:t xml:space="preserve">Development of </w:t>
      </w:r>
      <w:proofErr w:type="spellStart"/>
      <w:r w:rsidRPr="00DA1FAE">
        <w:rPr>
          <w:rFonts w:eastAsia="Calibri"/>
        </w:rPr>
        <w:t>an</w:t>
      </w:r>
      <w:proofErr w:type="spellEnd"/>
      <w:r w:rsidRPr="00DA1FAE">
        <w:rPr>
          <w:rFonts w:eastAsia="Calibri"/>
        </w:rPr>
        <w:t xml:space="preserve"> HVAC system </w:t>
      </w:r>
      <w:proofErr w:type="spellStart"/>
      <w:r w:rsidRPr="00DA1FAE">
        <w:rPr>
          <w:rFonts w:eastAsia="Calibri"/>
        </w:rPr>
        <w:t>control</w:t>
      </w:r>
      <w:proofErr w:type="spellEnd"/>
      <w:r w:rsidRPr="00DA1FAE">
        <w:rPr>
          <w:rFonts w:eastAsia="Calibri"/>
        </w:rPr>
        <w:t xml:space="preserve"> </w:t>
      </w:r>
      <w:proofErr w:type="spellStart"/>
      <w:r w:rsidRPr="00DA1FAE">
        <w:rPr>
          <w:rFonts w:eastAsia="Calibri"/>
        </w:rPr>
        <w:t>method</w:t>
      </w:r>
      <w:proofErr w:type="spellEnd"/>
      <w:r w:rsidRPr="00DA1FAE">
        <w:rPr>
          <w:rFonts w:eastAsia="Calibri"/>
        </w:rPr>
        <w:t xml:space="preserve"> </w:t>
      </w:r>
      <w:proofErr w:type="spellStart"/>
      <w:r w:rsidRPr="00DA1FAE">
        <w:rPr>
          <w:rFonts w:eastAsia="Calibri"/>
        </w:rPr>
        <w:t>using</w:t>
      </w:r>
      <w:proofErr w:type="spellEnd"/>
      <w:r w:rsidRPr="00DA1FAE">
        <w:rPr>
          <w:rFonts w:eastAsia="Calibri"/>
        </w:rPr>
        <w:t xml:space="preserve"> </w:t>
      </w:r>
      <w:proofErr w:type="spellStart"/>
      <w:r w:rsidRPr="00DA1FAE">
        <w:rPr>
          <w:rFonts w:eastAsia="Calibri"/>
        </w:rPr>
        <w:t>weather</w:t>
      </w:r>
      <w:proofErr w:type="spellEnd"/>
      <w:r w:rsidRPr="00DA1FAE">
        <w:rPr>
          <w:rFonts w:eastAsia="Calibri"/>
        </w:rPr>
        <w:t xml:space="preserve"> </w:t>
      </w:r>
      <w:proofErr w:type="spellStart"/>
      <w:r w:rsidRPr="00DA1FAE">
        <w:rPr>
          <w:rFonts w:eastAsia="Calibri"/>
        </w:rPr>
        <w:t>forecasting</w:t>
      </w:r>
      <w:proofErr w:type="spellEnd"/>
      <w:r w:rsidRPr="00DA1FAE">
        <w:rPr>
          <w:rFonts w:eastAsia="Calibri"/>
        </w:rPr>
        <w:t xml:space="preserve"> data with </w:t>
      </w:r>
      <w:proofErr w:type="spellStart"/>
      <w:r w:rsidRPr="00DA1FAE">
        <w:rPr>
          <w:rFonts w:eastAsia="Calibri"/>
        </w:rPr>
        <w:t>deep</w:t>
      </w:r>
      <w:proofErr w:type="spellEnd"/>
      <w:r w:rsidRPr="00DA1FAE">
        <w:rPr>
          <w:rFonts w:eastAsia="Calibri"/>
        </w:rPr>
        <w:t xml:space="preserve"> </w:t>
      </w:r>
      <w:proofErr w:type="spellStart"/>
      <w:r w:rsidRPr="00DA1FAE">
        <w:rPr>
          <w:rFonts w:eastAsia="Calibri"/>
        </w:rPr>
        <w:t>reinforcement</w:t>
      </w:r>
      <w:proofErr w:type="spellEnd"/>
      <w:r w:rsidRPr="00DA1FAE">
        <w:rPr>
          <w:rFonts w:eastAsia="Calibri"/>
        </w:rPr>
        <w:t xml:space="preserve"> learning </w:t>
      </w:r>
      <w:proofErr w:type="spellStart"/>
      <w:r w:rsidRPr="00DA1FAE">
        <w:rPr>
          <w:rFonts w:eastAsia="Calibri"/>
        </w:rPr>
        <w:t>algorithms</w:t>
      </w:r>
      <w:proofErr w:type="spellEnd"/>
      <w:r w:rsidRPr="00DA1FAE">
        <w:rPr>
          <w:rFonts w:eastAsia="Calibri"/>
        </w:rPr>
        <w:t xml:space="preserve">, </w:t>
      </w:r>
      <w:proofErr w:type="spellStart"/>
      <w:r w:rsidRPr="00DA1FAE">
        <w:rPr>
          <w:rFonts w:eastAsia="Calibri"/>
        </w:rPr>
        <w:t>Building</w:t>
      </w:r>
      <w:proofErr w:type="spellEnd"/>
      <w:r w:rsidRPr="00DA1FAE">
        <w:rPr>
          <w:rFonts w:eastAsia="Calibri"/>
        </w:rPr>
        <w:t xml:space="preserve"> and E</w:t>
      </w:r>
      <w:r w:rsidR="00DA1FAE" w:rsidRPr="00DA1FAE">
        <w:rPr>
          <w:rFonts w:eastAsia="Calibri"/>
        </w:rPr>
        <w:t xml:space="preserve">nvironment, </w:t>
      </w:r>
      <w:r w:rsidRPr="00DA1FAE">
        <w:rPr>
          <w:rFonts w:eastAsia="Calibri"/>
        </w:rPr>
        <w:t>Volume 248,</w:t>
      </w:r>
      <w:r w:rsidR="00DA1FAE" w:rsidRPr="00DA1FAE">
        <w:rPr>
          <w:rFonts w:eastAsia="Calibri"/>
        </w:rPr>
        <w:t xml:space="preserve"> 2</w:t>
      </w:r>
      <w:r w:rsidRPr="00DA1FAE">
        <w:rPr>
          <w:rFonts w:eastAsia="Calibri"/>
        </w:rPr>
        <w:t>024,</w:t>
      </w:r>
      <w:r w:rsidR="00DA1FAE" w:rsidRPr="00DA1FAE">
        <w:rPr>
          <w:rFonts w:eastAsia="Calibri"/>
        </w:rPr>
        <w:t xml:space="preserve"> </w:t>
      </w:r>
      <w:r w:rsidRPr="00DA1FAE">
        <w:rPr>
          <w:rFonts w:eastAsia="Calibri"/>
        </w:rPr>
        <w:t>111069,</w:t>
      </w:r>
      <w:r w:rsidR="00DA1FAE" w:rsidRPr="00DA1FAE">
        <w:rPr>
          <w:rFonts w:eastAsia="Calibri"/>
        </w:rPr>
        <w:t xml:space="preserve"> </w:t>
      </w:r>
      <w:r w:rsidRPr="00DA1FAE">
        <w:rPr>
          <w:rFonts w:eastAsia="Calibri"/>
        </w:rPr>
        <w:t>ISSN 0360-1323,</w:t>
      </w:r>
      <w:r w:rsidR="00DA1FAE">
        <w:rPr>
          <w:rFonts w:eastAsia="Calibri"/>
        </w:rPr>
        <w:br/>
      </w:r>
      <w:hyperlink r:id="rId27" w:history="1">
        <w:r w:rsidR="00BB0F13" w:rsidRPr="0062341B">
          <w:rPr>
            <w:rStyle w:val="Hipercze"/>
            <w:rFonts w:eastAsia="Calibri"/>
          </w:rPr>
          <w:t>https://doi.org/10.1016/j.buildenv.2023.111069</w:t>
        </w:r>
      </w:hyperlink>
      <w:r w:rsidRPr="00DA1FAE">
        <w:rPr>
          <w:rFonts w:eastAsia="Calibri"/>
        </w:rPr>
        <w:t>.</w:t>
      </w:r>
      <w:bookmarkEnd w:id="45"/>
    </w:p>
    <w:p w:rsidR="00BB0F13" w:rsidRPr="008932AF" w:rsidRDefault="00BB0F13" w:rsidP="003E31A1">
      <w:pPr>
        <w:pStyle w:val="Akapitzlist"/>
        <w:numPr>
          <w:ilvl w:val="0"/>
          <w:numId w:val="2"/>
        </w:numPr>
        <w:jc w:val="left"/>
        <w:rPr>
          <w:rFonts w:eastAsia="Calibri"/>
        </w:rPr>
      </w:pPr>
      <w:bookmarkStart w:id="46" w:name="_Ref167036804"/>
      <w:proofErr w:type="spellStart"/>
      <w:r>
        <w:t>Liu</w:t>
      </w:r>
      <w:proofErr w:type="spellEnd"/>
      <w:r>
        <w:t xml:space="preserve"> B. , </w:t>
      </w:r>
      <w:proofErr w:type="spellStart"/>
      <w:r>
        <w:t>Akçakaya</w:t>
      </w:r>
      <w:proofErr w:type="spellEnd"/>
      <w:r>
        <w:t xml:space="preserve"> M. , &amp; </w:t>
      </w:r>
      <w:proofErr w:type="spellStart"/>
      <w:r>
        <w:t>McDermott</w:t>
      </w:r>
      <w:proofErr w:type="spellEnd"/>
      <w:r>
        <w:t xml:space="preserve"> T.. </w:t>
      </w:r>
      <w:proofErr w:type="spellStart"/>
      <w:r>
        <w:t>Automated</w:t>
      </w:r>
      <w:proofErr w:type="spellEnd"/>
      <w:r>
        <w:t xml:space="preserve"> </w:t>
      </w:r>
      <w:proofErr w:type="spellStart"/>
      <w:r>
        <w:t>control</w:t>
      </w:r>
      <w:proofErr w:type="spellEnd"/>
      <w:r>
        <w:t xml:space="preserve"> of </w:t>
      </w:r>
      <w:proofErr w:type="spellStart"/>
      <w:r>
        <w:t>transactive</w:t>
      </w:r>
      <w:proofErr w:type="spellEnd"/>
      <w:r>
        <w:t xml:space="preserve"> </w:t>
      </w:r>
      <w:proofErr w:type="spellStart"/>
      <w:r>
        <w:t>hvacs</w:t>
      </w:r>
      <w:proofErr w:type="spellEnd"/>
      <w:r>
        <w:t xml:space="preserve"> in </w:t>
      </w:r>
      <w:proofErr w:type="spellStart"/>
      <w:r>
        <w:t>energy</w:t>
      </w:r>
      <w:proofErr w:type="spellEnd"/>
      <w:r>
        <w:t xml:space="preserve"> </w:t>
      </w:r>
      <w:proofErr w:type="spellStart"/>
      <w:r>
        <w:t>distribution</w:t>
      </w:r>
      <w:proofErr w:type="spellEnd"/>
      <w:r>
        <w:t xml:space="preserve"> </w:t>
      </w:r>
      <w:proofErr w:type="spellStart"/>
      <w:r>
        <w:t>systems</w:t>
      </w:r>
      <w:proofErr w:type="spellEnd"/>
      <w:r>
        <w:t xml:space="preserve">. IEEE </w:t>
      </w:r>
      <w:proofErr w:type="spellStart"/>
      <w:r>
        <w:t>Transactions</w:t>
      </w:r>
      <w:proofErr w:type="spellEnd"/>
      <w:r>
        <w:t xml:space="preserve"> on Smart </w:t>
      </w:r>
      <w:proofErr w:type="spellStart"/>
      <w:r>
        <w:t>Grid</w:t>
      </w:r>
      <w:proofErr w:type="spellEnd"/>
      <w:r>
        <w:t xml:space="preserve"> 2021;12(3):2462-2471. </w:t>
      </w:r>
      <w:hyperlink r:id="rId28" w:history="1">
        <w:r w:rsidR="008932AF" w:rsidRPr="0062341B">
          <w:rPr>
            <w:rStyle w:val="Hipercze"/>
          </w:rPr>
          <w:t>https://doi.org/10.1109/tsg.2020.3042498</w:t>
        </w:r>
      </w:hyperlink>
      <w:bookmarkEnd w:id="46"/>
    </w:p>
    <w:p w:rsidR="008932AF" w:rsidRPr="00EF7900" w:rsidRDefault="008932AF" w:rsidP="003E31A1">
      <w:pPr>
        <w:pStyle w:val="Akapitzlist"/>
        <w:numPr>
          <w:ilvl w:val="0"/>
          <w:numId w:val="2"/>
        </w:numPr>
        <w:jc w:val="left"/>
        <w:rPr>
          <w:rFonts w:eastAsia="Calibri"/>
        </w:rPr>
      </w:pPr>
      <w:bookmarkStart w:id="47" w:name="_Ref167037101"/>
      <w:proofErr w:type="spellStart"/>
      <w:r>
        <w:t>Blad</w:t>
      </w:r>
      <w:proofErr w:type="spellEnd"/>
      <w:r>
        <w:t xml:space="preserve">, C., </w:t>
      </w:r>
      <w:proofErr w:type="spellStart"/>
      <w:r>
        <w:t>Bøgh</w:t>
      </w:r>
      <w:proofErr w:type="spellEnd"/>
      <w:r>
        <w:t xml:space="preserve">, S., &amp; </w:t>
      </w:r>
      <w:proofErr w:type="spellStart"/>
      <w:r>
        <w:t>Kallesøe</w:t>
      </w:r>
      <w:proofErr w:type="spellEnd"/>
      <w:r>
        <w:t xml:space="preserve">, C. S. (2021). A </w:t>
      </w:r>
      <w:proofErr w:type="spellStart"/>
      <w:r>
        <w:t>multi</w:t>
      </w:r>
      <w:proofErr w:type="spellEnd"/>
      <w:r>
        <w:t xml:space="preserve">-agent </w:t>
      </w:r>
      <w:proofErr w:type="spellStart"/>
      <w:r>
        <w:t>reinforcement</w:t>
      </w:r>
      <w:proofErr w:type="spellEnd"/>
      <w:r>
        <w:t xml:space="preserve"> learning </w:t>
      </w:r>
      <w:proofErr w:type="spellStart"/>
      <w:r>
        <w:t>approach</w:t>
      </w:r>
      <w:proofErr w:type="spellEnd"/>
      <w:r>
        <w:t xml:space="preserve"> to </w:t>
      </w:r>
      <w:proofErr w:type="spellStart"/>
      <w:r>
        <w:t>price</w:t>
      </w:r>
      <w:proofErr w:type="spellEnd"/>
      <w:r>
        <w:t xml:space="preserve"> and </w:t>
      </w:r>
      <w:proofErr w:type="spellStart"/>
      <w:r>
        <w:t>comfort</w:t>
      </w:r>
      <w:proofErr w:type="spellEnd"/>
      <w:r>
        <w:t xml:space="preserve"> </w:t>
      </w:r>
      <w:proofErr w:type="spellStart"/>
      <w:r>
        <w:t>optimization</w:t>
      </w:r>
      <w:proofErr w:type="spellEnd"/>
      <w:r>
        <w:t xml:space="preserve"> in </w:t>
      </w:r>
      <w:proofErr w:type="spellStart"/>
      <w:r>
        <w:t>hvac-systems</w:t>
      </w:r>
      <w:proofErr w:type="spellEnd"/>
      <w:r>
        <w:t xml:space="preserve">. </w:t>
      </w:r>
      <w:proofErr w:type="spellStart"/>
      <w:r>
        <w:t>Energies</w:t>
      </w:r>
      <w:proofErr w:type="spellEnd"/>
      <w:r>
        <w:t xml:space="preserve">, 14(22), 7491. </w:t>
      </w:r>
      <w:hyperlink r:id="rId29" w:history="1">
        <w:r w:rsidR="00EF7900" w:rsidRPr="00F52273">
          <w:rPr>
            <w:rStyle w:val="Hipercze"/>
          </w:rPr>
          <w:t>https://doi.org/10.3390/en14227491</w:t>
        </w:r>
      </w:hyperlink>
      <w:bookmarkEnd w:id="47"/>
    </w:p>
    <w:p w:rsidR="00EF7900" w:rsidRPr="0081167C" w:rsidRDefault="00EF7900" w:rsidP="003E31A1">
      <w:pPr>
        <w:pStyle w:val="Akapitzlist"/>
        <w:numPr>
          <w:ilvl w:val="0"/>
          <w:numId w:val="2"/>
        </w:numPr>
        <w:jc w:val="left"/>
        <w:rPr>
          <w:rFonts w:eastAsia="Calibri"/>
        </w:rPr>
      </w:pPr>
      <w:bookmarkStart w:id="48" w:name="_Ref167206165"/>
      <w:proofErr w:type="spellStart"/>
      <w:r>
        <w:t>Adjei</w:t>
      </w:r>
      <w:proofErr w:type="spellEnd"/>
      <w:r>
        <w:t xml:space="preserve"> P, </w:t>
      </w:r>
      <w:proofErr w:type="spellStart"/>
      <w:r>
        <w:t>Tasfi</w:t>
      </w:r>
      <w:proofErr w:type="spellEnd"/>
      <w:r>
        <w:t xml:space="preserve"> N, Gomez-</w:t>
      </w:r>
      <w:proofErr w:type="spellStart"/>
      <w:r>
        <w:t>Rosero</w:t>
      </w:r>
      <w:proofErr w:type="spellEnd"/>
      <w:r>
        <w:t xml:space="preserve"> S, </w:t>
      </w:r>
      <w:proofErr w:type="spellStart"/>
      <w:r>
        <w:t>Capretz</w:t>
      </w:r>
      <w:proofErr w:type="spellEnd"/>
      <w:r>
        <w:t xml:space="preserve"> MAM. </w:t>
      </w:r>
      <w:proofErr w:type="spellStart"/>
      <w:r>
        <w:t>Safe</w:t>
      </w:r>
      <w:proofErr w:type="spellEnd"/>
      <w:r>
        <w:t xml:space="preserve"> </w:t>
      </w:r>
      <w:proofErr w:type="spellStart"/>
      <w:r>
        <w:t>Reinforcement</w:t>
      </w:r>
      <w:proofErr w:type="spellEnd"/>
      <w:r>
        <w:t xml:space="preserve"> Learning for </w:t>
      </w:r>
      <w:proofErr w:type="spellStart"/>
      <w:r>
        <w:t>Arm</w:t>
      </w:r>
      <w:proofErr w:type="spellEnd"/>
      <w:r>
        <w:t xml:space="preserve"> </w:t>
      </w:r>
      <w:proofErr w:type="spellStart"/>
      <w:r>
        <w:t>Manipulation</w:t>
      </w:r>
      <w:proofErr w:type="spellEnd"/>
      <w:r>
        <w:t xml:space="preserve"> with </w:t>
      </w:r>
      <w:proofErr w:type="spellStart"/>
      <w:r>
        <w:t>Constrained</w:t>
      </w:r>
      <w:proofErr w:type="spellEnd"/>
      <w:r>
        <w:t xml:space="preserve"> </w:t>
      </w:r>
      <w:proofErr w:type="spellStart"/>
      <w:r>
        <w:t>Markov</w:t>
      </w:r>
      <w:proofErr w:type="spellEnd"/>
      <w:r>
        <w:t xml:space="preserve"> </w:t>
      </w:r>
      <w:proofErr w:type="spellStart"/>
      <w:r>
        <w:t>Decision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. </w:t>
      </w:r>
      <w:proofErr w:type="spellStart"/>
      <w:r>
        <w:t>Robotics</w:t>
      </w:r>
      <w:proofErr w:type="spellEnd"/>
      <w:r>
        <w:t xml:space="preserve"> [Internet]. 2024 </w:t>
      </w:r>
      <w:proofErr w:type="spellStart"/>
      <w:r>
        <w:t>Apr</w:t>
      </w:r>
      <w:proofErr w:type="spellEnd"/>
      <w:r>
        <w:t xml:space="preserve"> 1;13(4). </w:t>
      </w:r>
      <w:r w:rsidR="000E158C">
        <w:br/>
      </w:r>
      <w:hyperlink r:id="rId30" w:history="1">
        <w:r w:rsidR="0081167C" w:rsidRPr="006B6DA1">
          <w:rPr>
            <w:rStyle w:val="Hipercze"/>
          </w:rPr>
          <w:t>https://search-1ebscohost-1com-1000003w3012f.wbg2.bg.agh.edu.pl/login.aspx?direct=true&amp;db=edselc&amp;AN=edselc.2-52.0-85191607938&amp;lang=pl&amp;site=eds-live</w:t>
        </w:r>
      </w:hyperlink>
      <w:bookmarkEnd w:id="48"/>
    </w:p>
    <w:p w:rsidR="0081167C" w:rsidRDefault="0081167C" w:rsidP="00783C34">
      <w:pPr>
        <w:pStyle w:val="Akapitzlist"/>
        <w:numPr>
          <w:ilvl w:val="0"/>
          <w:numId w:val="2"/>
        </w:numPr>
        <w:jc w:val="left"/>
        <w:rPr>
          <w:rFonts w:eastAsia="Calibri"/>
        </w:rPr>
      </w:pPr>
      <w:bookmarkStart w:id="49" w:name="_Ref167280692"/>
      <w:proofErr w:type="spellStart"/>
      <w:r w:rsidRPr="0081167C">
        <w:rPr>
          <w:rFonts w:eastAsia="Calibri"/>
        </w:rPr>
        <w:t>Bumsoo</w:t>
      </w:r>
      <w:proofErr w:type="spellEnd"/>
      <w:r w:rsidRPr="0081167C">
        <w:rPr>
          <w:rFonts w:eastAsia="Calibri"/>
        </w:rPr>
        <w:t xml:space="preserve"> Park, Alexandra R. </w:t>
      </w:r>
      <w:proofErr w:type="spellStart"/>
      <w:r w:rsidRPr="0081167C">
        <w:rPr>
          <w:rFonts w:eastAsia="Calibri"/>
        </w:rPr>
        <w:t>Rempel</w:t>
      </w:r>
      <w:proofErr w:type="spellEnd"/>
      <w:r w:rsidRPr="0081167C">
        <w:rPr>
          <w:rFonts w:eastAsia="Calibri"/>
        </w:rPr>
        <w:t xml:space="preserve">, Alan K.L. </w:t>
      </w:r>
      <w:proofErr w:type="spellStart"/>
      <w:r w:rsidRPr="0081167C">
        <w:rPr>
          <w:rFonts w:eastAsia="Calibri"/>
        </w:rPr>
        <w:t>Lai</w:t>
      </w:r>
      <w:proofErr w:type="spellEnd"/>
      <w:r w:rsidRPr="0081167C">
        <w:rPr>
          <w:rFonts w:eastAsia="Calibri"/>
        </w:rPr>
        <w:t xml:space="preserve">, Julianna </w:t>
      </w:r>
      <w:proofErr w:type="spellStart"/>
      <w:r w:rsidRPr="0081167C">
        <w:rPr>
          <w:rFonts w:eastAsia="Calibri"/>
        </w:rPr>
        <w:t>Chiaramonte</w:t>
      </w:r>
      <w:proofErr w:type="spellEnd"/>
      <w:r w:rsidRPr="0081167C">
        <w:rPr>
          <w:rFonts w:eastAsia="Calibri"/>
        </w:rPr>
        <w:t xml:space="preserve">, </w:t>
      </w:r>
      <w:proofErr w:type="spellStart"/>
      <w:r w:rsidRPr="0081167C">
        <w:rPr>
          <w:rFonts w:eastAsia="Calibri"/>
        </w:rPr>
        <w:t>Sandipan</w:t>
      </w:r>
      <w:proofErr w:type="spellEnd"/>
      <w:r w:rsidRPr="0081167C">
        <w:rPr>
          <w:rFonts w:eastAsia="Calibri"/>
        </w:rPr>
        <w:t xml:space="preserve"> </w:t>
      </w:r>
      <w:proofErr w:type="spellStart"/>
      <w:r w:rsidRPr="0081167C">
        <w:rPr>
          <w:rFonts w:eastAsia="Calibri"/>
        </w:rPr>
        <w:t>Mishra</w:t>
      </w:r>
      <w:proofErr w:type="spellEnd"/>
      <w:r w:rsidRPr="0081167C">
        <w:rPr>
          <w:rFonts w:eastAsia="Calibri"/>
        </w:rPr>
        <w:t xml:space="preserve">, </w:t>
      </w:r>
      <w:proofErr w:type="spellStart"/>
      <w:r w:rsidRPr="0081167C">
        <w:rPr>
          <w:rFonts w:eastAsia="Calibri"/>
        </w:rPr>
        <w:t>Reinforcement</w:t>
      </w:r>
      <w:proofErr w:type="spellEnd"/>
      <w:r w:rsidRPr="0081167C">
        <w:rPr>
          <w:rFonts w:eastAsia="Calibri"/>
        </w:rPr>
        <w:t xml:space="preserve"> Learning for Control of </w:t>
      </w:r>
      <w:proofErr w:type="spellStart"/>
      <w:r w:rsidRPr="0081167C">
        <w:rPr>
          <w:rFonts w:eastAsia="Calibri"/>
        </w:rPr>
        <w:t>Passive</w:t>
      </w:r>
      <w:proofErr w:type="spellEnd"/>
      <w:r w:rsidRPr="0081167C">
        <w:rPr>
          <w:rFonts w:eastAsia="Calibri"/>
        </w:rPr>
        <w:t xml:space="preserve"> Heating and </w:t>
      </w:r>
      <w:proofErr w:type="spellStart"/>
      <w:r w:rsidRPr="0081167C">
        <w:rPr>
          <w:rFonts w:eastAsia="Calibri"/>
        </w:rPr>
        <w:t>Cooling</w:t>
      </w:r>
      <w:proofErr w:type="spellEnd"/>
      <w:r w:rsidRPr="0081167C">
        <w:rPr>
          <w:rFonts w:eastAsia="Calibri"/>
        </w:rPr>
        <w:t xml:space="preserve"> in </w:t>
      </w:r>
      <w:proofErr w:type="spellStart"/>
      <w:r w:rsidRPr="0081167C">
        <w:rPr>
          <w:rFonts w:eastAsia="Calibri"/>
        </w:rPr>
        <w:t>Buildings</w:t>
      </w:r>
      <w:proofErr w:type="spellEnd"/>
      <w:r w:rsidRPr="0081167C">
        <w:rPr>
          <w:rFonts w:eastAsia="Calibri"/>
        </w:rPr>
        <w:t>⁎⁎</w:t>
      </w:r>
      <w:proofErr w:type="spellStart"/>
      <w:r w:rsidRPr="0081167C">
        <w:rPr>
          <w:rFonts w:eastAsia="Calibri"/>
        </w:rPr>
        <w:t>This</w:t>
      </w:r>
      <w:proofErr w:type="spellEnd"/>
      <w:r w:rsidRPr="0081167C">
        <w:rPr>
          <w:rFonts w:eastAsia="Calibri"/>
        </w:rPr>
        <w:t xml:space="preserve"> </w:t>
      </w:r>
      <w:proofErr w:type="spellStart"/>
      <w:r w:rsidRPr="0081167C">
        <w:rPr>
          <w:rFonts w:eastAsia="Calibri"/>
        </w:rPr>
        <w:t>work</w:t>
      </w:r>
      <w:proofErr w:type="spellEnd"/>
      <w:r w:rsidRPr="0081167C">
        <w:rPr>
          <w:rFonts w:eastAsia="Calibri"/>
        </w:rPr>
        <w:t xml:space="preserve"> was </w:t>
      </w:r>
      <w:proofErr w:type="spellStart"/>
      <w:r w:rsidRPr="0081167C">
        <w:rPr>
          <w:rFonts w:eastAsia="Calibri"/>
        </w:rPr>
        <w:t>funded</w:t>
      </w:r>
      <w:proofErr w:type="spellEnd"/>
      <w:r w:rsidRPr="0081167C">
        <w:rPr>
          <w:rFonts w:eastAsia="Calibri"/>
        </w:rPr>
        <w:t xml:space="preserve"> by </w:t>
      </w:r>
      <w:proofErr w:type="spellStart"/>
      <w:r w:rsidRPr="0081167C">
        <w:rPr>
          <w:rFonts w:eastAsia="Calibri"/>
        </w:rPr>
        <w:t>National</w:t>
      </w:r>
      <w:proofErr w:type="spellEnd"/>
      <w:r w:rsidRPr="0081167C">
        <w:rPr>
          <w:rFonts w:eastAsia="Calibri"/>
        </w:rPr>
        <w:t xml:space="preserve"> Science Foundation CBET-1804218., IFAC-</w:t>
      </w:r>
      <w:proofErr w:type="spellStart"/>
      <w:r w:rsidRPr="0081167C">
        <w:rPr>
          <w:rFonts w:eastAsia="Calibri"/>
        </w:rPr>
        <w:t>PapersOnLine</w:t>
      </w:r>
      <w:proofErr w:type="spellEnd"/>
      <w:r w:rsidRPr="0081167C">
        <w:rPr>
          <w:rFonts w:eastAsia="Calibri"/>
        </w:rPr>
        <w:t xml:space="preserve">, Volume 54, </w:t>
      </w:r>
      <w:proofErr w:type="spellStart"/>
      <w:r w:rsidRPr="0081167C">
        <w:rPr>
          <w:rFonts w:eastAsia="Calibri"/>
        </w:rPr>
        <w:t>Issue</w:t>
      </w:r>
      <w:proofErr w:type="spellEnd"/>
      <w:r w:rsidRPr="0081167C">
        <w:rPr>
          <w:rFonts w:eastAsia="Calibri"/>
        </w:rPr>
        <w:t xml:space="preserve"> 20, 2021, </w:t>
      </w:r>
      <w:proofErr w:type="spellStart"/>
      <w:r w:rsidRPr="0081167C">
        <w:rPr>
          <w:rFonts w:eastAsia="Calibri"/>
        </w:rPr>
        <w:t>Pages</w:t>
      </w:r>
      <w:proofErr w:type="spellEnd"/>
      <w:r w:rsidRPr="0081167C">
        <w:rPr>
          <w:rFonts w:eastAsia="Calibri"/>
        </w:rPr>
        <w:t xml:space="preserve"> 907-912, </w:t>
      </w:r>
      <w:r>
        <w:rPr>
          <w:rFonts w:eastAsia="Calibri"/>
        </w:rPr>
        <w:t>ISSN</w:t>
      </w:r>
      <w:r w:rsidRPr="0081167C">
        <w:rPr>
          <w:rFonts w:eastAsia="Calibri"/>
        </w:rPr>
        <w:t>2405-8963,</w:t>
      </w:r>
      <w:r>
        <w:rPr>
          <w:rFonts w:eastAsia="Calibri"/>
        </w:rPr>
        <w:t xml:space="preserve"> </w:t>
      </w:r>
      <w:hyperlink r:id="rId31" w:history="1">
        <w:r w:rsidR="00617BF8" w:rsidRPr="006B6DA1">
          <w:rPr>
            <w:rStyle w:val="Hipercze"/>
            <w:rFonts w:eastAsia="Calibri"/>
          </w:rPr>
          <w:t>https://doi.org/10.1016/j.ifacol.2021.11.287</w:t>
        </w:r>
      </w:hyperlink>
      <w:r w:rsidRPr="0081167C">
        <w:rPr>
          <w:rFonts w:eastAsia="Calibri"/>
        </w:rPr>
        <w:t>.</w:t>
      </w:r>
      <w:bookmarkEnd w:id="49"/>
    </w:p>
    <w:p w:rsidR="00617BF8" w:rsidRDefault="00617BF8" w:rsidP="00617BF8">
      <w:pPr>
        <w:pStyle w:val="Akapitzlist"/>
        <w:numPr>
          <w:ilvl w:val="0"/>
          <w:numId w:val="2"/>
        </w:numPr>
        <w:jc w:val="left"/>
        <w:rPr>
          <w:rFonts w:eastAsia="Calibri"/>
        </w:rPr>
      </w:pPr>
      <w:bookmarkStart w:id="50" w:name="_Ref167282413"/>
      <w:r w:rsidRPr="00617BF8">
        <w:rPr>
          <w:rFonts w:eastAsia="Calibri"/>
        </w:rPr>
        <w:lastRenderedPageBreak/>
        <w:t xml:space="preserve">Watkins, C.J.C.H. (1989). Learning from </w:t>
      </w:r>
      <w:proofErr w:type="spellStart"/>
      <w:r w:rsidRPr="00617BF8">
        <w:rPr>
          <w:rFonts w:eastAsia="Calibri"/>
        </w:rPr>
        <w:t>Delayed</w:t>
      </w:r>
      <w:proofErr w:type="spellEnd"/>
      <w:r w:rsidRPr="00617BF8">
        <w:rPr>
          <w:rFonts w:eastAsia="Calibri"/>
        </w:rPr>
        <w:t xml:space="preserve"> </w:t>
      </w:r>
      <w:proofErr w:type="spellStart"/>
      <w:r w:rsidRPr="00617BF8">
        <w:rPr>
          <w:rFonts w:eastAsia="Calibri"/>
        </w:rPr>
        <w:t>Rewards</w:t>
      </w:r>
      <w:proofErr w:type="spellEnd"/>
      <w:r w:rsidRPr="00617BF8">
        <w:rPr>
          <w:rFonts w:eastAsia="Calibri"/>
        </w:rPr>
        <w:t xml:space="preserve"> (</w:t>
      </w:r>
      <w:proofErr w:type="spellStart"/>
      <w:r w:rsidRPr="00617BF8">
        <w:rPr>
          <w:rFonts w:eastAsia="Calibri"/>
        </w:rPr>
        <w:t>Ph.D</w:t>
      </w:r>
      <w:proofErr w:type="spellEnd"/>
      <w:r w:rsidRPr="00617BF8">
        <w:rPr>
          <w:rFonts w:eastAsia="Calibri"/>
        </w:rPr>
        <w:t xml:space="preserve">. </w:t>
      </w:r>
      <w:proofErr w:type="spellStart"/>
      <w:r w:rsidRPr="00617BF8">
        <w:rPr>
          <w:rFonts w:eastAsia="Calibri"/>
        </w:rPr>
        <w:t>thesis</w:t>
      </w:r>
      <w:proofErr w:type="spellEnd"/>
      <w:r w:rsidRPr="00617BF8">
        <w:rPr>
          <w:rFonts w:eastAsia="Calibri"/>
        </w:rPr>
        <w:t xml:space="preserve">). </w:t>
      </w:r>
      <w:proofErr w:type="spellStart"/>
      <w:r w:rsidRPr="00617BF8">
        <w:rPr>
          <w:rFonts w:eastAsia="Calibri"/>
        </w:rPr>
        <w:t>University</w:t>
      </w:r>
      <w:proofErr w:type="spellEnd"/>
      <w:r w:rsidRPr="00617BF8">
        <w:rPr>
          <w:rFonts w:eastAsia="Calibri"/>
        </w:rPr>
        <w:t xml:space="preserve"> of Cambridge. </w:t>
      </w:r>
      <w:proofErr w:type="spellStart"/>
      <w:r w:rsidRPr="00617BF8">
        <w:rPr>
          <w:rFonts w:eastAsia="Calibri"/>
        </w:rPr>
        <w:t>EThOS</w:t>
      </w:r>
      <w:proofErr w:type="spellEnd"/>
      <w:r w:rsidRPr="00617BF8">
        <w:rPr>
          <w:rFonts w:eastAsia="Calibri"/>
        </w:rPr>
        <w:t xml:space="preserve"> uk.bl.ethos.330022</w:t>
      </w:r>
      <w:r>
        <w:rPr>
          <w:rFonts w:eastAsia="Calibri"/>
        </w:rPr>
        <w:t xml:space="preserve">, </w:t>
      </w:r>
      <w:hyperlink r:id="rId32" w:history="1">
        <w:r w:rsidR="00A366D4" w:rsidRPr="006B6DA1">
          <w:rPr>
            <w:rStyle w:val="Hipercze"/>
            <w:rFonts w:eastAsia="Calibri"/>
          </w:rPr>
          <w:t>https://www.cs.rhul.ac.uk/~chrisw/new_thesis.pdf</w:t>
        </w:r>
      </w:hyperlink>
      <w:bookmarkEnd w:id="50"/>
    </w:p>
    <w:p w:rsidR="0042039A" w:rsidRDefault="00A366D4" w:rsidP="0042039A">
      <w:pPr>
        <w:pStyle w:val="Akapitzlist"/>
        <w:numPr>
          <w:ilvl w:val="0"/>
          <w:numId w:val="2"/>
        </w:numPr>
        <w:spacing w:after="0" w:line="240" w:lineRule="auto"/>
        <w:jc w:val="left"/>
        <w:rPr>
          <w:szCs w:val="24"/>
          <w:lang w:eastAsia="pl-PL"/>
        </w:rPr>
      </w:pPr>
      <w:bookmarkStart w:id="51" w:name="_Ref167288095"/>
      <w:r w:rsidRPr="00A366D4">
        <w:rPr>
          <w:szCs w:val="24"/>
          <w:lang w:eastAsia="pl-PL"/>
        </w:rPr>
        <w:t xml:space="preserve">Watkins C. and </w:t>
      </w:r>
      <w:proofErr w:type="spellStart"/>
      <w:r w:rsidRPr="00A366D4">
        <w:rPr>
          <w:szCs w:val="24"/>
          <w:lang w:eastAsia="pl-PL"/>
        </w:rPr>
        <w:t>Dayan</w:t>
      </w:r>
      <w:proofErr w:type="spellEnd"/>
      <w:r w:rsidRPr="00A366D4">
        <w:rPr>
          <w:szCs w:val="24"/>
          <w:lang w:eastAsia="pl-PL"/>
        </w:rPr>
        <w:t xml:space="preserve"> P.. Q-learning. Machine Learning 1992;8(3-4):279-292. </w:t>
      </w:r>
      <w:hyperlink r:id="rId33" w:history="1">
        <w:r w:rsidR="003F2825" w:rsidRPr="006B6DA1">
          <w:rPr>
            <w:rStyle w:val="Hipercze"/>
            <w:szCs w:val="24"/>
            <w:lang w:eastAsia="pl-PL"/>
          </w:rPr>
          <w:t>https://doi.org/10.1007/bf00992698</w:t>
        </w:r>
      </w:hyperlink>
      <w:bookmarkEnd w:id="51"/>
    </w:p>
    <w:p w:rsidR="003F2825" w:rsidRPr="0096755B" w:rsidRDefault="003F2825" w:rsidP="0042039A">
      <w:pPr>
        <w:pStyle w:val="Akapitzlist"/>
        <w:numPr>
          <w:ilvl w:val="0"/>
          <w:numId w:val="2"/>
        </w:numPr>
        <w:spacing w:after="0" w:line="240" w:lineRule="auto"/>
        <w:jc w:val="left"/>
        <w:rPr>
          <w:szCs w:val="24"/>
          <w:lang w:eastAsia="pl-PL"/>
        </w:rPr>
      </w:pPr>
      <w:bookmarkStart w:id="52" w:name="_Ref167298456"/>
      <w:proofErr w:type="spellStart"/>
      <w:r>
        <w:t>Wiering</w:t>
      </w:r>
      <w:proofErr w:type="spellEnd"/>
      <w:r>
        <w:t xml:space="preserve"> M, van </w:t>
      </w:r>
      <w:proofErr w:type="spellStart"/>
      <w:r>
        <w:t>Otterlo</w:t>
      </w:r>
      <w:proofErr w:type="spellEnd"/>
      <w:r>
        <w:t xml:space="preserve"> M. </w:t>
      </w:r>
      <w:proofErr w:type="spellStart"/>
      <w:r>
        <w:t>Reinforcement</w:t>
      </w:r>
      <w:proofErr w:type="spellEnd"/>
      <w:r>
        <w:t xml:space="preserve"> learning: </w:t>
      </w:r>
      <w:proofErr w:type="spellStart"/>
      <w:r>
        <w:t>State</w:t>
      </w:r>
      <w:proofErr w:type="spellEnd"/>
      <w:r>
        <w:t>-of-the-art. Springer Science &amp; Business Media; 2012.</w:t>
      </w:r>
      <w:bookmarkEnd w:id="52"/>
    </w:p>
    <w:p w:rsidR="0096755B" w:rsidRPr="002725C2" w:rsidRDefault="0096755B" w:rsidP="0042039A">
      <w:pPr>
        <w:pStyle w:val="Akapitzlist"/>
        <w:numPr>
          <w:ilvl w:val="0"/>
          <w:numId w:val="2"/>
        </w:numPr>
        <w:spacing w:after="0" w:line="240" w:lineRule="auto"/>
        <w:jc w:val="left"/>
        <w:rPr>
          <w:szCs w:val="24"/>
          <w:lang w:eastAsia="pl-PL"/>
        </w:rPr>
      </w:pPr>
      <w:bookmarkStart w:id="53" w:name="_Ref167366929"/>
      <w:r>
        <w:t xml:space="preserve">Williams RJ. Simple </w:t>
      </w:r>
      <w:proofErr w:type="spellStart"/>
      <w:r>
        <w:t>statistical</w:t>
      </w:r>
      <w:proofErr w:type="spellEnd"/>
      <w:r>
        <w:t xml:space="preserve"> gradient-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algorithms</w:t>
      </w:r>
      <w:proofErr w:type="spellEnd"/>
      <w:r>
        <w:t xml:space="preserve"> for </w:t>
      </w:r>
      <w:proofErr w:type="spellStart"/>
      <w:r>
        <w:t>connectionist</w:t>
      </w:r>
      <w:proofErr w:type="spellEnd"/>
      <w:r>
        <w:t xml:space="preserve"> </w:t>
      </w:r>
      <w:proofErr w:type="spellStart"/>
      <w:r>
        <w:t>reinforcement</w:t>
      </w:r>
      <w:proofErr w:type="spellEnd"/>
      <w:r>
        <w:t xml:space="preserve"> learning. Machine Learning [Internet]. 1992 May 1</w:t>
      </w:r>
      <w:r w:rsidR="00180541">
        <w:t xml:space="preserve">;8(3–4):229–56. </w:t>
      </w:r>
      <w:hyperlink r:id="rId34" w:history="1">
        <w:r w:rsidR="002725C2" w:rsidRPr="00AE32D7">
          <w:rPr>
            <w:rStyle w:val="Hipercze"/>
          </w:rPr>
          <w:t>https://search-1ebscohost-1com-1000003bj00bd.wbg2.bg.agh.edu.pl/login.aspx?direct=true&amp;db=edssjs&amp;AN=edssjs.BABE2B18&amp;lang=pl&amp;site=eds-live</w:t>
        </w:r>
      </w:hyperlink>
      <w:bookmarkEnd w:id="53"/>
    </w:p>
    <w:p w:rsidR="002725C2" w:rsidRPr="00243DEC" w:rsidRDefault="002725C2" w:rsidP="0042039A">
      <w:pPr>
        <w:pStyle w:val="Akapitzlist"/>
        <w:numPr>
          <w:ilvl w:val="0"/>
          <w:numId w:val="2"/>
        </w:numPr>
        <w:spacing w:after="0" w:line="240" w:lineRule="auto"/>
        <w:jc w:val="left"/>
        <w:rPr>
          <w:szCs w:val="24"/>
          <w:lang w:eastAsia="pl-PL"/>
        </w:rPr>
      </w:pPr>
      <w:bookmarkStart w:id="54" w:name="_Ref167371498"/>
      <w:r>
        <w:t xml:space="preserve">X. </w:t>
      </w:r>
      <w:proofErr w:type="spellStart"/>
      <w:r>
        <w:t>Wang</w:t>
      </w:r>
      <w:proofErr w:type="spellEnd"/>
      <w:r>
        <w:t xml:space="preserve"> </w:t>
      </w:r>
      <w:r>
        <w:rPr>
          <w:rStyle w:val="Uwydatnienie"/>
        </w:rPr>
        <w:t>et al</w:t>
      </w:r>
      <w:r>
        <w:t>., "</w:t>
      </w:r>
      <w:proofErr w:type="spellStart"/>
      <w:r>
        <w:t>Deep</w:t>
      </w:r>
      <w:proofErr w:type="spellEnd"/>
      <w:r>
        <w:t xml:space="preserve"> </w:t>
      </w:r>
      <w:proofErr w:type="spellStart"/>
      <w:r>
        <w:t>Reinforcement</w:t>
      </w:r>
      <w:proofErr w:type="spellEnd"/>
      <w:r>
        <w:t xml:space="preserve"> Learning: A </w:t>
      </w:r>
      <w:proofErr w:type="spellStart"/>
      <w:r>
        <w:t>Survey</w:t>
      </w:r>
      <w:proofErr w:type="spellEnd"/>
      <w:r>
        <w:t xml:space="preserve">," in </w:t>
      </w:r>
      <w:r>
        <w:rPr>
          <w:rStyle w:val="Uwydatnienie"/>
        </w:rPr>
        <w:t xml:space="preserve">IEEE </w:t>
      </w:r>
      <w:proofErr w:type="spellStart"/>
      <w:r>
        <w:rPr>
          <w:rStyle w:val="Uwydatnienie"/>
        </w:rPr>
        <w:t>Transactions</w:t>
      </w:r>
      <w:proofErr w:type="spellEnd"/>
      <w:r>
        <w:rPr>
          <w:rStyle w:val="Uwydatnienie"/>
        </w:rPr>
        <w:t xml:space="preserve"> on </w:t>
      </w:r>
      <w:proofErr w:type="spellStart"/>
      <w:r>
        <w:rPr>
          <w:rStyle w:val="Uwydatnienie"/>
        </w:rPr>
        <w:t>Neural</w:t>
      </w:r>
      <w:proofErr w:type="spellEnd"/>
      <w:r>
        <w:rPr>
          <w:rStyle w:val="Uwydatnienie"/>
        </w:rPr>
        <w:t xml:space="preserve"> Networks and Learning Systems</w:t>
      </w:r>
      <w:r>
        <w:t xml:space="preserve">, vol. 35, no. 4, pp. 5064-5078, </w:t>
      </w:r>
      <w:proofErr w:type="spellStart"/>
      <w:r>
        <w:t>April</w:t>
      </w:r>
      <w:proofErr w:type="spellEnd"/>
      <w:r>
        <w:t xml:space="preserve"> 2024, doi: 10.1109/TNNLS.2022.3207346.</w:t>
      </w:r>
      <w:bookmarkEnd w:id="54"/>
    </w:p>
    <w:p w:rsidR="00243DEC" w:rsidRPr="00243DEC" w:rsidRDefault="00243DEC" w:rsidP="00243DEC">
      <w:pPr>
        <w:pStyle w:val="Akapitzlist"/>
        <w:numPr>
          <w:ilvl w:val="0"/>
          <w:numId w:val="2"/>
        </w:numPr>
        <w:spacing w:after="0" w:line="240" w:lineRule="auto"/>
        <w:jc w:val="left"/>
        <w:rPr>
          <w:szCs w:val="24"/>
          <w:lang w:eastAsia="pl-PL"/>
        </w:rPr>
      </w:pPr>
      <w:bookmarkStart w:id="55" w:name="_Ref167449607"/>
      <w:r w:rsidRPr="00243DEC">
        <w:rPr>
          <w:szCs w:val="24"/>
          <w:lang w:eastAsia="pl-PL"/>
        </w:rPr>
        <w:t xml:space="preserve">Silver, D., </w:t>
      </w:r>
      <w:proofErr w:type="spellStart"/>
      <w:r w:rsidRPr="00243DEC">
        <w:rPr>
          <w:szCs w:val="24"/>
          <w:lang w:eastAsia="pl-PL"/>
        </w:rPr>
        <w:t>Lever</w:t>
      </w:r>
      <w:proofErr w:type="spellEnd"/>
      <w:r w:rsidRPr="00243DEC">
        <w:rPr>
          <w:szCs w:val="24"/>
          <w:lang w:eastAsia="pl-PL"/>
        </w:rPr>
        <w:t xml:space="preserve">, G., </w:t>
      </w:r>
      <w:proofErr w:type="spellStart"/>
      <w:r w:rsidRPr="00243DEC">
        <w:rPr>
          <w:szCs w:val="24"/>
          <w:lang w:eastAsia="pl-PL"/>
        </w:rPr>
        <w:t>Heess</w:t>
      </w:r>
      <w:proofErr w:type="spellEnd"/>
      <w:r w:rsidRPr="00243DEC">
        <w:rPr>
          <w:szCs w:val="24"/>
          <w:lang w:eastAsia="pl-PL"/>
        </w:rPr>
        <w:t xml:space="preserve">, N., </w:t>
      </w:r>
      <w:proofErr w:type="spellStart"/>
      <w:r w:rsidRPr="00243DEC">
        <w:rPr>
          <w:szCs w:val="24"/>
          <w:lang w:eastAsia="pl-PL"/>
        </w:rPr>
        <w:t>Degris</w:t>
      </w:r>
      <w:proofErr w:type="spellEnd"/>
      <w:r w:rsidRPr="00243DEC">
        <w:rPr>
          <w:szCs w:val="24"/>
          <w:lang w:eastAsia="pl-PL"/>
        </w:rPr>
        <w:t xml:space="preserve">, T., </w:t>
      </w:r>
      <w:proofErr w:type="spellStart"/>
      <w:r w:rsidRPr="00243DEC">
        <w:rPr>
          <w:szCs w:val="24"/>
          <w:lang w:eastAsia="pl-PL"/>
        </w:rPr>
        <w:t>Wierstra</w:t>
      </w:r>
      <w:proofErr w:type="spellEnd"/>
      <w:r w:rsidRPr="00243DEC">
        <w:rPr>
          <w:szCs w:val="24"/>
          <w:lang w:eastAsia="pl-PL"/>
        </w:rPr>
        <w:t>, D. &amp;</w:t>
      </w:r>
      <w:proofErr w:type="spellStart"/>
      <w:r w:rsidRPr="00243DEC">
        <w:rPr>
          <w:szCs w:val="24"/>
          <w:lang w:eastAsia="pl-PL"/>
        </w:rPr>
        <w:t>amp</w:t>
      </w:r>
      <w:proofErr w:type="spellEnd"/>
      <w:r w:rsidRPr="00243DEC">
        <w:rPr>
          <w:szCs w:val="24"/>
          <w:lang w:eastAsia="pl-PL"/>
        </w:rPr>
        <w:t xml:space="preserve">; </w:t>
      </w:r>
      <w:proofErr w:type="spellStart"/>
      <w:r w:rsidRPr="00243DEC">
        <w:rPr>
          <w:szCs w:val="24"/>
          <w:lang w:eastAsia="pl-PL"/>
        </w:rPr>
        <w:t>Riedmiller</w:t>
      </w:r>
      <w:proofErr w:type="spellEnd"/>
      <w:r w:rsidRPr="00243DEC">
        <w:rPr>
          <w:szCs w:val="24"/>
          <w:lang w:eastAsia="pl-PL"/>
        </w:rPr>
        <w:t xml:space="preserve">, M.. (2014). </w:t>
      </w:r>
      <w:proofErr w:type="spellStart"/>
      <w:r w:rsidRPr="00243DEC">
        <w:rPr>
          <w:szCs w:val="24"/>
          <w:lang w:eastAsia="pl-PL"/>
        </w:rPr>
        <w:t>Deterministic</w:t>
      </w:r>
      <w:proofErr w:type="spellEnd"/>
      <w:r>
        <w:rPr>
          <w:szCs w:val="24"/>
          <w:lang w:eastAsia="pl-PL"/>
        </w:rPr>
        <w:t xml:space="preserve"> Policy Gradient </w:t>
      </w:r>
      <w:proofErr w:type="spellStart"/>
      <w:r>
        <w:rPr>
          <w:szCs w:val="24"/>
          <w:lang w:eastAsia="pl-PL"/>
        </w:rPr>
        <w:t>Algorithms</w:t>
      </w:r>
      <w:proofErr w:type="spellEnd"/>
      <w:r>
        <w:rPr>
          <w:szCs w:val="24"/>
          <w:lang w:eastAsia="pl-PL"/>
        </w:rPr>
        <w:t xml:space="preserve">. </w:t>
      </w:r>
      <w:proofErr w:type="spellStart"/>
      <w:r w:rsidRPr="00243DEC">
        <w:rPr>
          <w:szCs w:val="24"/>
          <w:lang w:eastAsia="pl-PL"/>
        </w:rPr>
        <w:t>Proceedings</w:t>
      </w:r>
      <w:proofErr w:type="spellEnd"/>
      <w:r w:rsidRPr="00243DEC">
        <w:rPr>
          <w:szCs w:val="24"/>
          <w:lang w:eastAsia="pl-PL"/>
        </w:rPr>
        <w:t xml:space="preserve"> of the 31st International Conference</w:t>
      </w:r>
      <w:r>
        <w:rPr>
          <w:szCs w:val="24"/>
          <w:lang w:eastAsia="pl-PL"/>
        </w:rPr>
        <w:t xml:space="preserve"> on Machine Learning, in </w:t>
      </w:r>
      <w:proofErr w:type="spellStart"/>
      <w:r w:rsidRPr="00243DEC">
        <w:rPr>
          <w:szCs w:val="24"/>
          <w:lang w:eastAsia="pl-PL"/>
        </w:rPr>
        <w:t>Proceedings</w:t>
      </w:r>
      <w:proofErr w:type="spellEnd"/>
      <w:r w:rsidRPr="00243DEC">
        <w:rPr>
          <w:szCs w:val="24"/>
          <w:lang w:eastAsia="pl-PL"/>
        </w:rPr>
        <w:t xml:space="preserve"> of Machine Le</w:t>
      </w:r>
      <w:r>
        <w:rPr>
          <w:szCs w:val="24"/>
          <w:lang w:eastAsia="pl-PL"/>
        </w:rPr>
        <w:t xml:space="preserve">arning </w:t>
      </w:r>
      <w:proofErr w:type="spellStart"/>
      <w:r>
        <w:rPr>
          <w:szCs w:val="24"/>
          <w:lang w:eastAsia="pl-PL"/>
        </w:rPr>
        <w:t>Research</w:t>
      </w:r>
      <w:proofErr w:type="spellEnd"/>
      <w:r>
        <w:rPr>
          <w:szCs w:val="24"/>
          <w:lang w:eastAsia="pl-PL"/>
        </w:rPr>
        <w:t xml:space="preserve"> </w:t>
      </w:r>
      <w:r w:rsidRPr="00243DEC">
        <w:rPr>
          <w:szCs w:val="24"/>
          <w:lang w:eastAsia="pl-PL"/>
        </w:rPr>
        <w:t xml:space="preserve">32(1):387-395 </w:t>
      </w:r>
      <w:r>
        <w:rPr>
          <w:szCs w:val="24"/>
          <w:lang w:eastAsia="pl-PL"/>
        </w:rPr>
        <w:br/>
      </w:r>
      <w:r w:rsidRPr="00243DEC">
        <w:rPr>
          <w:szCs w:val="24"/>
          <w:lang w:eastAsia="pl-PL"/>
        </w:rPr>
        <w:t>https://proceedings.mlr.press/v32/silver14.html.</w:t>
      </w:r>
      <w:bookmarkEnd w:id="55"/>
    </w:p>
    <w:p w:rsidR="00243DEC" w:rsidRDefault="00B453EA" w:rsidP="00B453EA">
      <w:pPr>
        <w:pStyle w:val="Akapitzlist"/>
        <w:numPr>
          <w:ilvl w:val="0"/>
          <w:numId w:val="2"/>
        </w:numPr>
        <w:spacing w:after="0" w:line="240" w:lineRule="auto"/>
        <w:jc w:val="left"/>
        <w:rPr>
          <w:szCs w:val="24"/>
          <w:lang w:eastAsia="pl-PL"/>
        </w:rPr>
      </w:pPr>
      <w:bookmarkStart w:id="56" w:name="_Ref167454236"/>
      <w:proofErr w:type="spellStart"/>
      <w:r w:rsidRPr="00B453EA">
        <w:rPr>
          <w:szCs w:val="24"/>
          <w:lang w:eastAsia="pl-PL"/>
        </w:rPr>
        <w:t>Lillicrap</w:t>
      </w:r>
      <w:proofErr w:type="spellEnd"/>
      <w:r w:rsidRPr="00B453EA">
        <w:rPr>
          <w:szCs w:val="24"/>
          <w:lang w:eastAsia="pl-PL"/>
        </w:rPr>
        <w:t xml:space="preserve">, Timothy &amp; </w:t>
      </w:r>
      <w:proofErr w:type="spellStart"/>
      <w:r w:rsidRPr="00B453EA">
        <w:rPr>
          <w:szCs w:val="24"/>
          <w:lang w:eastAsia="pl-PL"/>
        </w:rPr>
        <w:t>Hunt</w:t>
      </w:r>
      <w:proofErr w:type="spellEnd"/>
      <w:r w:rsidRPr="00B453EA">
        <w:rPr>
          <w:szCs w:val="24"/>
          <w:lang w:eastAsia="pl-PL"/>
        </w:rPr>
        <w:t xml:space="preserve">, Jonathan &amp; </w:t>
      </w:r>
      <w:proofErr w:type="spellStart"/>
      <w:r w:rsidRPr="00B453EA">
        <w:rPr>
          <w:szCs w:val="24"/>
          <w:lang w:eastAsia="pl-PL"/>
        </w:rPr>
        <w:t>Pritzel</w:t>
      </w:r>
      <w:proofErr w:type="spellEnd"/>
      <w:r w:rsidRPr="00B453EA">
        <w:rPr>
          <w:szCs w:val="24"/>
          <w:lang w:eastAsia="pl-PL"/>
        </w:rPr>
        <w:t xml:space="preserve">, Alexander &amp; </w:t>
      </w:r>
      <w:proofErr w:type="spellStart"/>
      <w:r w:rsidRPr="00B453EA">
        <w:rPr>
          <w:szCs w:val="24"/>
          <w:lang w:eastAsia="pl-PL"/>
        </w:rPr>
        <w:t>Heess</w:t>
      </w:r>
      <w:proofErr w:type="spellEnd"/>
      <w:r w:rsidRPr="00B453EA">
        <w:rPr>
          <w:szCs w:val="24"/>
          <w:lang w:eastAsia="pl-PL"/>
        </w:rPr>
        <w:t xml:space="preserve">, Nicolas &amp; </w:t>
      </w:r>
      <w:proofErr w:type="spellStart"/>
      <w:r w:rsidRPr="00B453EA">
        <w:rPr>
          <w:szCs w:val="24"/>
          <w:lang w:eastAsia="pl-PL"/>
        </w:rPr>
        <w:t>Erez</w:t>
      </w:r>
      <w:proofErr w:type="spellEnd"/>
      <w:r w:rsidRPr="00B453EA">
        <w:rPr>
          <w:szCs w:val="24"/>
          <w:lang w:eastAsia="pl-PL"/>
        </w:rPr>
        <w:t xml:space="preserve">, Tom &amp; Tassa, </w:t>
      </w:r>
      <w:proofErr w:type="spellStart"/>
      <w:r w:rsidRPr="00B453EA">
        <w:rPr>
          <w:szCs w:val="24"/>
          <w:lang w:eastAsia="pl-PL"/>
        </w:rPr>
        <w:t>Yuval</w:t>
      </w:r>
      <w:proofErr w:type="spellEnd"/>
      <w:r w:rsidRPr="00B453EA">
        <w:rPr>
          <w:szCs w:val="24"/>
          <w:lang w:eastAsia="pl-PL"/>
        </w:rPr>
        <w:t xml:space="preserve"> &amp; Silver, David &amp; </w:t>
      </w:r>
      <w:proofErr w:type="spellStart"/>
      <w:r w:rsidRPr="00B453EA">
        <w:rPr>
          <w:szCs w:val="24"/>
          <w:lang w:eastAsia="pl-PL"/>
        </w:rPr>
        <w:t>Wierstra</w:t>
      </w:r>
      <w:proofErr w:type="spellEnd"/>
      <w:r w:rsidRPr="00B453EA">
        <w:rPr>
          <w:szCs w:val="24"/>
          <w:lang w:eastAsia="pl-PL"/>
        </w:rPr>
        <w:t xml:space="preserve">, </w:t>
      </w:r>
      <w:proofErr w:type="spellStart"/>
      <w:r w:rsidRPr="00B453EA">
        <w:rPr>
          <w:szCs w:val="24"/>
          <w:lang w:eastAsia="pl-PL"/>
        </w:rPr>
        <w:t>Daan</w:t>
      </w:r>
      <w:proofErr w:type="spellEnd"/>
      <w:r w:rsidRPr="00B453EA">
        <w:rPr>
          <w:szCs w:val="24"/>
          <w:lang w:eastAsia="pl-PL"/>
        </w:rPr>
        <w:t xml:space="preserve">. (2015). </w:t>
      </w:r>
      <w:proofErr w:type="spellStart"/>
      <w:r w:rsidRPr="00B453EA">
        <w:rPr>
          <w:szCs w:val="24"/>
          <w:lang w:eastAsia="pl-PL"/>
        </w:rPr>
        <w:t>Continuous</w:t>
      </w:r>
      <w:proofErr w:type="spellEnd"/>
      <w:r w:rsidRPr="00B453EA">
        <w:rPr>
          <w:szCs w:val="24"/>
          <w:lang w:eastAsia="pl-PL"/>
        </w:rPr>
        <w:t xml:space="preserve"> </w:t>
      </w:r>
      <w:proofErr w:type="spellStart"/>
      <w:r w:rsidRPr="00B453EA">
        <w:rPr>
          <w:szCs w:val="24"/>
          <w:lang w:eastAsia="pl-PL"/>
        </w:rPr>
        <w:t>control</w:t>
      </w:r>
      <w:proofErr w:type="spellEnd"/>
      <w:r w:rsidRPr="00B453EA">
        <w:rPr>
          <w:szCs w:val="24"/>
          <w:lang w:eastAsia="pl-PL"/>
        </w:rPr>
        <w:t xml:space="preserve"> with </w:t>
      </w:r>
      <w:proofErr w:type="spellStart"/>
      <w:r w:rsidRPr="00B453EA">
        <w:rPr>
          <w:szCs w:val="24"/>
          <w:lang w:eastAsia="pl-PL"/>
        </w:rPr>
        <w:t>deep</w:t>
      </w:r>
      <w:proofErr w:type="spellEnd"/>
      <w:r w:rsidRPr="00B453EA">
        <w:rPr>
          <w:szCs w:val="24"/>
          <w:lang w:eastAsia="pl-PL"/>
        </w:rPr>
        <w:t xml:space="preserve"> </w:t>
      </w:r>
      <w:proofErr w:type="spellStart"/>
      <w:r w:rsidRPr="00B453EA">
        <w:rPr>
          <w:szCs w:val="24"/>
          <w:lang w:eastAsia="pl-PL"/>
        </w:rPr>
        <w:t>reinforcement</w:t>
      </w:r>
      <w:proofErr w:type="spellEnd"/>
      <w:r w:rsidRPr="00B453EA">
        <w:rPr>
          <w:szCs w:val="24"/>
          <w:lang w:eastAsia="pl-PL"/>
        </w:rPr>
        <w:t xml:space="preserve"> learning. </w:t>
      </w:r>
      <w:proofErr w:type="spellStart"/>
      <w:r w:rsidRPr="00B453EA">
        <w:rPr>
          <w:szCs w:val="24"/>
          <w:lang w:eastAsia="pl-PL"/>
        </w:rPr>
        <w:t>CoRR</w:t>
      </w:r>
      <w:proofErr w:type="spellEnd"/>
      <w:r w:rsidRPr="00B453EA">
        <w:rPr>
          <w:szCs w:val="24"/>
          <w:lang w:eastAsia="pl-PL"/>
        </w:rPr>
        <w:t>.</w:t>
      </w:r>
      <w:r>
        <w:rPr>
          <w:szCs w:val="24"/>
          <w:lang w:eastAsia="pl-PL"/>
        </w:rPr>
        <w:t xml:space="preserve"> </w:t>
      </w:r>
      <w:hyperlink r:id="rId35" w:history="1">
        <w:r w:rsidR="00C65723" w:rsidRPr="00B416C5">
          <w:rPr>
            <w:rStyle w:val="Hipercze"/>
            <w:szCs w:val="24"/>
            <w:lang w:eastAsia="pl-PL"/>
          </w:rPr>
          <w:t>https://doi.org/10.48550/arXiv.1509.02971</w:t>
        </w:r>
      </w:hyperlink>
      <w:bookmarkEnd w:id="56"/>
    </w:p>
    <w:p w:rsidR="00C65723" w:rsidRPr="001B03B0" w:rsidRDefault="00C65723" w:rsidP="00C65723">
      <w:pPr>
        <w:pStyle w:val="Akapitzlist"/>
        <w:numPr>
          <w:ilvl w:val="0"/>
          <w:numId w:val="2"/>
        </w:numPr>
        <w:spacing w:after="0" w:line="240" w:lineRule="auto"/>
        <w:jc w:val="left"/>
        <w:rPr>
          <w:szCs w:val="24"/>
          <w:lang w:eastAsia="pl-PL"/>
        </w:rPr>
      </w:pPr>
      <w:bookmarkStart w:id="57" w:name="_Ref167464936"/>
      <w:proofErr w:type="spellStart"/>
      <w:r>
        <w:t>Schulman</w:t>
      </w:r>
      <w:proofErr w:type="spellEnd"/>
      <w:r>
        <w:t xml:space="preserve"> J, Wolski F, </w:t>
      </w:r>
      <w:proofErr w:type="spellStart"/>
      <w:r>
        <w:t>Dhariwal</w:t>
      </w:r>
      <w:proofErr w:type="spellEnd"/>
      <w:r>
        <w:t xml:space="preserve"> P, </w:t>
      </w:r>
      <w:proofErr w:type="spellStart"/>
      <w:r>
        <w:t>Radford</w:t>
      </w:r>
      <w:proofErr w:type="spellEnd"/>
      <w:r>
        <w:t xml:space="preserve"> A, </w:t>
      </w:r>
      <w:proofErr w:type="spellStart"/>
      <w:r>
        <w:t>Klimov</w:t>
      </w:r>
      <w:proofErr w:type="spellEnd"/>
      <w:r>
        <w:t xml:space="preserve"> O. </w:t>
      </w:r>
      <w:proofErr w:type="spellStart"/>
      <w:r>
        <w:t>Proximal</w:t>
      </w:r>
      <w:proofErr w:type="spellEnd"/>
      <w:r>
        <w:t xml:space="preserve"> Policy </w:t>
      </w:r>
      <w:proofErr w:type="spellStart"/>
      <w:r>
        <w:t>Optimization</w:t>
      </w:r>
      <w:proofErr w:type="spellEnd"/>
      <w:r>
        <w:t xml:space="preserve"> </w:t>
      </w:r>
      <w:proofErr w:type="spellStart"/>
      <w:r>
        <w:t>Algorithms</w:t>
      </w:r>
      <w:proofErr w:type="spellEnd"/>
      <w:r>
        <w:t xml:space="preserve">. 2017; </w:t>
      </w:r>
      <w:r w:rsidRPr="00C65723">
        <w:tab/>
      </w:r>
      <w:r>
        <w:br/>
      </w:r>
      <w:hyperlink r:id="rId36" w:history="1">
        <w:r w:rsidR="001B03B0" w:rsidRPr="00F9090C">
          <w:rPr>
            <w:rStyle w:val="Hipercze"/>
          </w:rPr>
          <w:t>https://doi.org/10.48550/arXiv.1707.06347</w:t>
        </w:r>
      </w:hyperlink>
      <w:bookmarkEnd w:id="57"/>
    </w:p>
    <w:p w:rsidR="001B03B0" w:rsidRDefault="001B03B0" w:rsidP="001B03B0">
      <w:pPr>
        <w:pStyle w:val="Akapitzlist"/>
        <w:numPr>
          <w:ilvl w:val="0"/>
          <w:numId w:val="2"/>
        </w:numPr>
        <w:spacing w:after="0" w:line="240" w:lineRule="auto"/>
        <w:jc w:val="left"/>
        <w:rPr>
          <w:szCs w:val="24"/>
          <w:lang w:eastAsia="pl-PL"/>
        </w:rPr>
      </w:pPr>
      <w:r>
        <w:t xml:space="preserve">Scott </w:t>
      </w:r>
      <w:proofErr w:type="spellStart"/>
      <w:r>
        <w:t>Fujimoto</w:t>
      </w:r>
      <w:proofErr w:type="spellEnd"/>
      <w:r>
        <w:t xml:space="preserve">, </w:t>
      </w:r>
      <w:proofErr w:type="spellStart"/>
      <w:r>
        <w:t>Herke</w:t>
      </w:r>
      <w:proofErr w:type="spellEnd"/>
      <w:r>
        <w:t xml:space="preserve"> van </w:t>
      </w:r>
      <w:proofErr w:type="spellStart"/>
      <w:r>
        <w:t>Hoof</w:t>
      </w:r>
      <w:proofErr w:type="spellEnd"/>
      <w:r>
        <w:t xml:space="preserve">, and David </w:t>
      </w:r>
      <w:proofErr w:type="spellStart"/>
      <w:r>
        <w:t>Meger</w:t>
      </w:r>
      <w:proofErr w:type="spellEnd"/>
      <w:r>
        <w:t xml:space="preserve">. (2018). </w:t>
      </w:r>
      <w:proofErr w:type="spellStart"/>
      <w:r>
        <w:t>Addressing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Approximation</w:t>
      </w:r>
      <w:proofErr w:type="spellEnd"/>
      <w:r>
        <w:t xml:space="preserve"> Error in </w:t>
      </w:r>
      <w:proofErr w:type="spellStart"/>
      <w:r>
        <w:t>Actor-Critic</w:t>
      </w:r>
      <w:proofErr w:type="spellEnd"/>
      <w:r>
        <w:t xml:space="preserve"> </w:t>
      </w:r>
      <w:proofErr w:type="spellStart"/>
      <w:r>
        <w:t>Methods</w:t>
      </w:r>
      <w:proofErr w:type="spellEnd"/>
      <w:r>
        <w:t>.</w:t>
      </w:r>
      <w:r>
        <w:br/>
      </w:r>
      <w:hyperlink r:id="rId37" w:history="1">
        <w:r w:rsidR="00903E8B" w:rsidRPr="00D51E59">
          <w:rPr>
            <w:rStyle w:val="Hipercze"/>
            <w:szCs w:val="24"/>
            <w:lang w:eastAsia="pl-PL"/>
          </w:rPr>
          <w:t>https://doi.org/10.48550/arXiv.1802.09477</w:t>
        </w:r>
      </w:hyperlink>
    </w:p>
    <w:p w:rsidR="00903E8B" w:rsidRDefault="00903E8B" w:rsidP="00BB203E">
      <w:pPr>
        <w:pStyle w:val="Akapitzlist"/>
        <w:numPr>
          <w:ilvl w:val="0"/>
          <w:numId w:val="2"/>
        </w:numPr>
        <w:spacing w:after="0" w:line="240" w:lineRule="auto"/>
        <w:jc w:val="left"/>
        <w:rPr>
          <w:szCs w:val="24"/>
          <w:lang w:eastAsia="pl-PL"/>
        </w:rPr>
      </w:pPr>
      <w:bookmarkStart w:id="58" w:name="_Ref167553402"/>
      <w:proofErr w:type="spellStart"/>
      <w:r w:rsidRPr="00422707">
        <w:rPr>
          <w:szCs w:val="24"/>
          <w:lang w:eastAsia="pl-PL"/>
        </w:rPr>
        <w:t>Marc</w:t>
      </w:r>
      <w:proofErr w:type="spellEnd"/>
      <w:r w:rsidRPr="00422707">
        <w:rPr>
          <w:szCs w:val="24"/>
          <w:lang w:eastAsia="pl-PL"/>
        </w:rPr>
        <w:t xml:space="preserve"> </w:t>
      </w:r>
      <w:proofErr w:type="spellStart"/>
      <w:r w:rsidRPr="00422707">
        <w:rPr>
          <w:szCs w:val="24"/>
          <w:lang w:eastAsia="pl-PL"/>
        </w:rPr>
        <w:t>Deisenroth</w:t>
      </w:r>
      <w:proofErr w:type="spellEnd"/>
      <w:r w:rsidRPr="00422707">
        <w:rPr>
          <w:szCs w:val="24"/>
          <w:lang w:eastAsia="pl-PL"/>
        </w:rPr>
        <w:t xml:space="preserve"> and Carl E Rasmussen. </w:t>
      </w:r>
      <w:proofErr w:type="spellStart"/>
      <w:r w:rsidRPr="00422707">
        <w:rPr>
          <w:szCs w:val="24"/>
          <w:lang w:eastAsia="pl-PL"/>
        </w:rPr>
        <w:t>Pilco</w:t>
      </w:r>
      <w:proofErr w:type="spellEnd"/>
      <w:r w:rsidRPr="00422707">
        <w:rPr>
          <w:szCs w:val="24"/>
          <w:lang w:eastAsia="pl-PL"/>
        </w:rPr>
        <w:t>: A model-</w:t>
      </w:r>
      <w:proofErr w:type="spellStart"/>
      <w:r w:rsidRPr="00422707">
        <w:rPr>
          <w:szCs w:val="24"/>
          <w:lang w:eastAsia="pl-PL"/>
        </w:rPr>
        <w:t>based</w:t>
      </w:r>
      <w:proofErr w:type="spellEnd"/>
      <w:r w:rsidRPr="00422707">
        <w:rPr>
          <w:szCs w:val="24"/>
          <w:lang w:eastAsia="pl-PL"/>
        </w:rPr>
        <w:t xml:space="preserve"> and data-</w:t>
      </w:r>
      <w:proofErr w:type="spellStart"/>
      <w:r w:rsidRPr="00422707">
        <w:rPr>
          <w:szCs w:val="24"/>
          <w:lang w:eastAsia="pl-PL"/>
        </w:rPr>
        <w:t>efficient</w:t>
      </w:r>
      <w:proofErr w:type="spellEnd"/>
      <w:r w:rsidRPr="00422707">
        <w:rPr>
          <w:szCs w:val="24"/>
          <w:lang w:eastAsia="pl-PL"/>
        </w:rPr>
        <w:t xml:space="preserve"> </w:t>
      </w:r>
      <w:proofErr w:type="spellStart"/>
      <w:r w:rsidRPr="00422707">
        <w:rPr>
          <w:szCs w:val="24"/>
          <w:lang w:eastAsia="pl-PL"/>
        </w:rPr>
        <w:t>approach</w:t>
      </w:r>
      <w:proofErr w:type="spellEnd"/>
      <w:r w:rsidRPr="00422707">
        <w:rPr>
          <w:szCs w:val="24"/>
          <w:lang w:eastAsia="pl-PL"/>
        </w:rPr>
        <w:t xml:space="preserve"> to policy </w:t>
      </w:r>
      <w:proofErr w:type="spellStart"/>
      <w:r w:rsidRPr="00422707">
        <w:rPr>
          <w:szCs w:val="24"/>
          <w:lang w:eastAsia="pl-PL"/>
        </w:rPr>
        <w:t>search</w:t>
      </w:r>
      <w:proofErr w:type="spellEnd"/>
      <w:r w:rsidRPr="00422707">
        <w:rPr>
          <w:szCs w:val="24"/>
          <w:lang w:eastAsia="pl-PL"/>
        </w:rPr>
        <w:t xml:space="preserve">. In </w:t>
      </w:r>
      <w:proofErr w:type="spellStart"/>
      <w:r w:rsidRPr="00422707">
        <w:rPr>
          <w:szCs w:val="24"/>
          <w:lang w:eastAsia="pl-PL"/>
        </w:rPr>
        <w:t>Proceedings</w:t>
      </w:r>
      <w:proofErr w:type="spellEnd"/>
      <w:r w:rsidRPr="00422707">
        <w:rPr>
          <w:szCs w:val="24"/>
          <w:lang w:eastAsia="pl-PL"/>
        </w:rPr>
        <w:t xml:space="preserve"> of</w:t>
      </w:r>
      <w:r w:rsidR="00422707" w:rsidRPr="00422707">
        <w:rPr>
          <w:szCs w:val="24"/>
          <w:lang w:eastAsia="pl-PL"/>
        </w:rPr>
        <w:t xml:space="preserve"> </w:t>
      </w:r>
      <w:r w:rsidRPr="00422707">
        <w:rPr>
          <w:szCs w:val="24"/>
          <w:lang w:eastAsia="pl-PL"/>
        </w:rPr>
        <w:t xml:space="preserve">the 28th International Conference on </w:t>
      </w:r>
      <w:proofErr w:type="spellStart"/>
      <w:r w:rsidRPr="00422707">
        <w:rPr>
          <w:szCs w:val="24"/>
          <w:lang w:eastAsia="pl-PL"/>
        </w:rPr>
        <w:t>machine</w:t>
      </w:r>
      <w:proofErr w:type="spellEnd"/>
      <w:r w:rsidRPr="00422707">
        <w:rPr>
          <w:szCs w:val="24"/>
          <w:lang w:eastAsia="pl-PL"/>
        </w:rPr>
        <w:t xml:space="preserve"> learning</w:t>
      </w:r>
      <w:r w:rsidR="00422707">
        <w:rPr>
          <w:szCs w:val="24"/>
          <w:lang w:eastAsia="pl-PL"/>
        </w:rPr>
        <w:t xml:space="preserve"> </w:t>
      </w:r>
      <w:r w:rsidRPr="00422707">
        <w:rPr>
          <w:szCs w:val="24"/>
          <w:lang w:eastAsia="pl-PL"/>
        </w:rPr>
        <w:t xml:space="preserve">(ICML-11), </w:t>
      </w:r>
      <w:proofErr w:type="spellStart"/>
      <w:r w:rsidRPr="00422707">
        <w:rPr>
          <w:szCs w:val="24"/>
          <w:lang w:eastAsia="pl-PL"/>
        </w:rPr>
        <w:t>pages</w:t>
      </w:r>
      <w:proofErr w:type="spellEnd"/>
      <w:r w:rsidRPr="00422707">
        <w:rPr>
          <w:szCs w:val="24"/>
          <w:lang w:eastAsia="pl-PL"/>
        </w:rPr>
        <w:t xml:space="preserve"> 465–472, 2011</w:t>
      </w:r>
      <w:bookmarkEnd w:id="58"/>
    </w:p>
    <w:p w:rsidR="0061217C" w:rsidRDefault="0061217C" w:rsidP="0061217C">
      <w:pPr>
        <w:pStyle w:val="Akapitzlist"/>
        <w:numPr>
          <w:ilvl w:val="0"/>
          <w:numId w:val="2"/>
        </w:numPr>
        <w:spacing w:after="0" w:line="240" w:lineRule="auto"/>
        <w:jc w:val="left"/>
        <w:rPr>
          <w:szCs w:val="24"/>
          <w:lang w:eastAsia="pl-PL"/>
        </w:rPr>
      </w:pPr>
      <w:bookmarkStart w:id="59" w:name="_Ref167622459"/>
      <w:proofErr w:type="spellStart"/>
      <w:r>
        <w:t>Bansal</w:t>
      </w:r>
      <w:proofErr w:type="spellEnd"/>
      <w:r>
        <w:t xml:space="preserve"> S, </w:t>
      </w:r>
      <w:proofErr w:type="spellStart"/>
      <w:r>
        <w:t>Calandra</w:t>
      </w:r>
      <w:proofErr w:type="spellEnd"/>
      <w:r>
        <w:t xml:space="preserve"> R, </w:t>
      </w:r>
      <w:proofErr w:type="spellStart"/>
      <w:r>
        <w:t>Chua</w:t>
      </w:r>
      <w:proofErr w:type="spellEnd"/>
      <w:r>
        <w:t xml:space="preserve"> K, </w:t>
      </w:r>
      <w:proofErr w:type="spellStart"/>
      <w:r>
        <w:t>Levine</w:t>
      </w:r>
      <w:proofErr w:type="spellEnd"/>
      <w:r>
        <w:t xml:space="preserve"> S, </w:t>
      </w:r>
      <w:proofErr w:type="spellStart"/>
      <w:r>
        <w:t>Tomlin</w:t>
      </w:r>
      <w:proofErr w:type="spellEnd"/>
      <w:r>
        <w:t xml:space="preserve"> C. MBMF: Model-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Priors</w:t>
      </w:r>
      <w:proofErr w:type="spellEnd"/>
      <w:r>
        <w:t xml:space="preserve"> for Model-</w:t>
      </w:r>
      <w:proofErr w:type="spellStart"/>
      <w:r>
        <w:t>Free</w:t>
      </w:r>
      <w:proofErr w:type="spellEnd"/>
      <w:r>
        <w:t xml:space="preserve"> </w:t>
      </w:r>
      <w:proofErr w:type="spellStart"/>
      <w:r>
        <w:t>Reinforcement</w:t>
      </w:r>
      <w:proofErr w:type="spellEnd"/>
      <w:r>
        <w:t xml:space="preserve"> Learning. 2017; </w:t>
      </w:r>
      <w:r>
        <w:br/>
      </w:r>
      <w:hyperlink r:id="rId38" w:history="1">
        <w:r w:rsidR="00033A4F" w:rsidRPr="00046D61">
          <w:rPr>
            <w:rStyle w:val="Hipercze"/>
            <w:szCs w:val="24"/>
            <w:lang w:eastAsia="pl-PL"/>
          </w:rPr>
          <w:t>https://doi.org/10.48550/arXiv.1709.03153</w:t>
        </w:r>
      </w:hyperlink>
      <w:bookmarkEnd w:id="59"/>
    </w:p>
    <w:p w:rsidR="00033A4F" w:rsidRPr="00C853EA" w:rsidRDefault="00033A4F" w:rsidP="00033A4F">
      <w:pPr>
        <w:pStyle w:val="Akapitzlist"/>
        <w:numPr>
          <w:ilvl w:val="0"/>
          <w:numId w:val="2"/>
        </w:numPr>
        <w:spacing w:after="0" w:line="240" w:lineRule="auto"/>
        <w:jc w:val="left"/>
        <w:rPr>
          <w:szCs w:val="24"/>
          <w:lang w:eastAsia="pl-PL"/>
        </w:rPr>
      </w:pPr>
      <w:bookmarkStart w:id="60" w:name="_Ref167798507"/>
      <w:r>
        <w:t xml:space="preserve">Weiner A, </w:t>
      </w:r>
      <w:proofErr w:type="spellStart"/>
      <w:r>
        <w:t>Geise</w:t>
      </w:r>
      <w:proofErr w:type="spellEnd"/>
      <w:r>
        <w:t xml:space="preserve"> J. Model-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deep</w:t>
      </w:r>
      <w:proofErr w:type="spellEnd"/>
      <w:r>
        <w:t xml:space="preserve"> </w:t>
      </w:r>
      <w:proofErr w:type="spellStart"/>
      <w:r>
        <w:t>reinforcement</w:t>
      </w:r>
      <w:proofErr w:type="spellEnd"/>
      <w:r>
        <w:t xml:space="preserve"> learning for </w:t>
      </w:r>
      <w:proofErr w:type="spellStart"/>
      <w:r>
        <w:t>accelerated</w:t>
      </w:r>
      <w:proofErr w:type="spellEnd"/>
      <w:r>
        <w:t xml:space="preserve"> learning from </w:t>
      </w:r>
      <w:proofErr w:type="spellStart"/>
      <w:r>
        <w:t>flow</w:t>
      </w:r>
      <w:proofErr w:type="spellEnd"/>
      <w:r>
        <w:t xml:space="preserve"> </w:t>
      </w:r>
      <w:proofErr w:type="spellStart"/>
      <w:r>
        <w:t>simulations</w:t>
      </w:r>
      <w:proofErr w:type="spellEnd"/>
      <w:r>
        <w:t xml:space="preserve">. </w:t>
      </w:r>
      <w:proofErr w:type="spellStart"/>
      <w:r>
        <w:t>Meccanica</w:t>
      </w:r>
      <w:proofErr w:type="spellEnd"/>
      <w:r>
        <w:t xml:space="preserve">: </w:t>
      </w:r>
      <w:proofErr w:type="spellStart"/>
      <w:r>
        <w:t>An</w:t>
      </w:r>
      <w:proofErr w:type="spellEnd"/>
      <w:r>
        <w:t xml:space="preserve"> International </w:t>
      </w:r>
      <w:proofErr w:type="spellStart"/>
      <w:r>
        <w:t>Journal</w:t>
      </w:r>
      <w:proofErr w:type="spellEnd"/>
      <w:r>
        <w:t xml:space="preserve"> of </w:t>
      </w:r>
      <w:proofErr w:type="spellStart"/>
      <w:r>
        <w:t>Theoretical</w:t>
      </w:r>
      <w:proofErr w:type="spellEnd"/>
      <w:r>
        <w:t xml:space="preserve"> and Applied </w:t>
      </w:r>
      <w:proofErr w:type="spellStart"/>
      <w:r>
        <w:t>Mechanics</w:t>
      </w:r>
      <w:proofErr w:type="spellEnd"/>
      <w:r>
        <w:t xml:space="preserve"> AIMETA [Internet]. 2024 May 14;1–18. </w:t>
      </w:r>
      <w:hyperlink r:id="rId39" w:history="1">
        <w:r w:rsidR="00C853EA" w:rsidRPr="00046D61">
          <w:rPr>
            <w:rStyle w:val="Hipercze"/>
          </w:rPr>
          <w:t>https://doi.org/10.48550/arXiv.2402.16543</w:t>
        </w:r>
      </w:hyperlink>
      <w:bookmarkEnd w:id="60"/>
    </w:p>
    <w:p w:rsidR="00C853EA" w:rsidRDefault="00C853EA" w:rsidP="00C853EA">
      <w:pPr>
        <w:pStyle w:val="Akapitzlist"/>
        <w:numPr>
          <w:ilvl w:val="0"/>
          <w:numId w:val="2"/>
        </w:numPr>
        <w:spacing w:after="0" w:line="240" w:lineRule="auto"/>
        <w:jc w:val="left"/>
        <w:rPr>
          <w:szCs w:val="24"/>
          <w:lang w:eastAsia="pl-PL"/>
        </w:rPr>
      </w:pPr>
      <w:bookmarkStart w:id="61" w:name="_Ref167799923"/>
      <w:proofErr w:type="spellStart"/>
      <w:r>
        <w:t>Graciela</w:t>
      </w:r>
      <w:proofErr w:type="spellEnd"/>
      <w:r>
        <w:t xml:space="preserve"> Lopez-</w:t>
      </w:r>
      <w:proofErr w:type="spellStart"/>
      <w:r>
        <w:t>Muniz</w:t>
      </w:r>
      <w:proofErr w:type="spellEnd"/>
      <w:r>
        <w:t xml:space="preserve">, </w:t>
      </w:r>
      <w:proofErr w:type="spellStart"/>
      <w:r>
        <w:t>Ana</w:t>
      </w:r>
      <w:proofErr w:type="spellEnd"/>
      <w:r>
        <w:t xml:space="preserve"> </w:t>
      </w:r>
      <w:proofErr w:type="spellStart"/>
      <w:r>
        <w:t>Cerezo-Hernández</w:t>
      </w:r>
      <w:proofErr w:type="spellEnd"/>
      <w:r>
        <w:t xml:space="preserve">, </w:t>
      </w:r>
      <w:proofErr w:type="spellStart"/>
      <w:r>
        <w:t>Félix</w:t>
      </w:r>
      <w:proofErr w:type="spellEnd"/>
      <w:r>
        <w:t xml:space="preserve"> del </w:t>
      </w:r>
      <w:proofErr w:type="spellStart"/>
      <w:r>
        <w:t>Campo</w:t>
      </w:r>
      <w:proofErr w:type="spellEnd"/>
      <w:r>
        <w:t xml:space="preserve">, </w:t>
      </w:r>
      <w:proofErr w:type="spellStart"/>
      <w:r>
        <w:t>Tomas</w:t>
      </w:r>
      <w:proofErr w:type="spellEnd"/>
      <w:r>
        <w:t xml:space="preserve"> Ruiz-</w:t>
      </w:r>
      <w:proofErr w:type="spellStart"/>
      <w:r>
        <w:t>Albi</w:t>
      </w:r>
      <w:proofErr w:type="spellEnd"/>
      <w:r>
        <w:t xml:space="preserve">, Daniel </w:t>
      </w:r>
      <w:proofErr w:type="spellStart"/>
      <w:r>
        <w:t>Álvarez</w:t>
      </w:r>
      <w:proofErr w:type="spellEnd"/>
      <w:r>
        <w:t xml:space="preserve">, Tania Alvaro-De Castro, et al. </w:t>
      </w:r>
      <w:proofErr w:type="spellStart"/>
      <w:r>
        <w:t>Usefulness</w:t>
      </w:r>
      <w:proofErr w:type="spellEnd"/>
      <w:r>
        <w:t xml:space="preserve"> of </w:t>
      </w:r>
      <w:proofErr w:type="spellStart"/>
      <w:r>
        <w:t>Artificial</w:t>
      </w:r>
      <w:proofErr w:type="spellEnd"/>
      <w:r>
        <w:t xml:space="preserve"> </w:t>
      </w:r>
      <w:proofErr w:type="spellStart"/>
      <w:r>
        <w:t>Neural</w:t>
      </w:r>
      <w:proofErr w:type="spellEnd"/>
      <w:r>
        <w:t xml:space="preserve"> Networks in the </w:t>
      </w:r>
      <w:proofErr w:type="spellStart"/>
      <w:r>
        <w:t>Diagnosis</w:t>
      </w:r>
      <w:proofErr w:type="spellEnd"/>
      <w:r>
        <w:t xml:space="preserve"> and </w:t>
      </w:r>
      <w:proofErr w:type="spellStart"/>
      <w:r>
        <w:t>Treatment</w:t>
      </w:r>
      <w:proofErr w:type="spellEnd"/>
      <w:r>
        <w:t xml:space="preserve"> of </w:t>
      </w:r>
      <w:proofErr w:type="spellStart"/>
      <w:r>
        <w:t>Sleep</w:t>
      </w:r>
      <w:proofErr w:type="spellEnd"/>
      <w:r>
        <w:t xml:space="preserve"> </w:t>
      </w:r>
      <w:proofErr w:type="spellStart"/>
      <w:r>
        <w:t>Apnea-Hypopnea</w:t>
      </w:r>
      <w:proofErr w:type="spellEnd"/>
      <w:r>
        <w:t xml:space="preserve"> </w:t>
      </w:r>
      <w:proofErr w:type="spellStart"/>
      <w:r>
        <w:t>Syndrome</w:t>
      </w:r>
      <w:proofErr w:type="spellEnd"/>
      <w:r>
        <w:t xml:space="preserve">. 2017 </w:t>
      </w:r>
      <w:proofErr w:type="spellStart"/>
      <w:r>
        <w:t>Apr</w:t>
      </w:r>
      <w:proofErr w:type="spellEnd"/>
      <w:r>
        <w:t xml:space="preserve"> 5 </w:t>
      </w:r>
      <w:r>
        <w:br/>
      </w:r>
      <w:hyperlink r:id="rId40" w:history="1">
        <w:r w:rsidR="006376EB" w:rsidRPr="00046D61">
          <w:rPr>
            <w:rStyle w:val="Hipercze"/>
            <w:szCs w:val="24"/>
            <w:lang w:eastAsia="pl-PL"/>
          </w:rPr>
          <w:t>https://doi.org/10.5772/66570</w:t>
        </w:r>
      </w:hyperlink>
      <w:bookmarkEnd w:id="61"/>
    </w:p>
    <w:p w:rsidR="00F95DB4" w:rsidRPr="006376EB" w:rsidRDefault="00F95DB4" w:rsidP="00F95DB4">
      <w:pPr>
        <w:pStyle w:val="Akapitzlist"/>
        <w:numPr>
          <w:ilvl w:val="0"/>
          <w:numId w:val="2"/>
        </w:numPr>
        <w:spacing w:after="0" w:line="240" w:lineRule="auto"/>
        <w:jc w:val="left"/>
        <w:rPr>
          <w:szCs w:val="24"/>
          <w:lang w:eastAsia="pl-PL"/>
        </w:rPr>
      </w:pPr>
      <w:bookmarkStart w:id="62" w:name="_Ref167801406"/>
      <w:r w:rsidRPr="006376EB">
        <w:rPr>
          <w:szCs w:val="24"/>
          <w:lang w:eastAsia="pl-PL"/>
        </w:rPr>
        <w:t>R. Tadeusiewicz i M. Szaleniec, Leksykon sieci neuronowych. Projekt Nauka.</w:t>
      </w:r>
    </w:p>
    <w:p w:rsidR="00F95DB4" w:rsidRDefault="00F95DB4" w:rsidP="00F95DB4">
      <w:pPr>
        <w:spacing w:after="0" w:line="240" w:lineRule="auto"/>
        <w:jc w:val="left"/>
        <w:rPr>
          <w:szCs w:val="24"/>
          <w:lang w:eastAsia="pl-PL"/>
        </w:rPr>
      </w:pPr>
      <w:r w:rsidRPr="006376EB">
        <w:rPr>
          <w:szCs w:val="24"/>
          <w:lang w:eastAsia="pl-PL"/>
        </w:rPr>
        <w:t>Fundacja na rzecz promocji nauki polskiej.</w:t>
      </w:r>
    </w:p>
    <w:p w:rsidR="000126CB" w:rsidRDefault="00F95DB4" w:rsidP="00F95DB4">
      <w:pPr>
        <w:pStyle w:val="Akapitzlist"/>
        <w:numPr>
          <w:ilvl w:val="0"/>
          <w:numId w:val="2"/>
        </w:numPr>
        <w:spacing w:after="0" w:line="240" w:lineRule="auto"/>
        <w:jc w:val="left"/>
        <w:rPr>
          <w:szCs w:val="24"/>
          <w:lang w:eastAsia="pl-PL"/>
        </w:rPr>
      </w:pPr>
      <w:bookmarkStart w:id="63" w:name="_Ref167894255"/>
      <w:bookmarkEnd w:id="62"/>
      <w:proofErr w:type="spellStart"/>
      <w:r>
        <w:t>Python</w:t>
      </w:r>
      <w:proofErr w:type="spellEnd"/>
      <w:r>
        <w:t xml:space="preserve"> Software Foundation. </w:t>
      </w:r>
      <w:r w:rsidR="00F55BA9">
        <w:t>„</w:t>
      </w:r>
      <w:r w:rsidRPr="00F95DB4">
        <w:t xml:space="preserve">General </w:t>
      </w:r>
      <w:proofErr w:type="spellStart"/>
      <w:r w:rsidRPr="00F95DB4">
        <w:t>Python</w:t>
      </w:r>
      <w:proofErr w:type="spellEnd"/>
      <w:r w:rsidRPr="00F95DB4">
        <w:t xml:space="preserve"> FAQ</w:t>
      </w:r>
      <w:r w:rsidR="00F55BA9">
        <w:t>”</w:t>
      </w:r>
      <w:r>
        <w:t xml:space="preserve">. </w:t>
      </w:r>
      <w:r w:rsidR="0033169B">
        <w:t>(</w:t>
      </w:r>
      <w:r w:rsidR="0033169B">
        <w:rPr>
          <w:rStyle w:val="hljs-number"/>
        </w:rPr>
        <w:t xml:space="preserve">29 </w:t>
      </w:r>
      <w:r w:rsidR="0033169B">
        <w:t>maj</w:t>
      </w:r>
      <w:r w:rsidR="0033169B">
        <w:rPr>
          <w:rStyle w:val="hljs-number"/>
        </w:rPr>
        <w:t xml:space="preserve"> 2024</w:t>
      </w:r>
      <w:r w:rsidR="0033169B">
        <w:t>).</w:t>
      </w:r>
      <w:r>
        <w:t xml:space="preserve"> </w:t>
      </w:r>
      <w:hyperlink r:id="rId41" w:anchor="what-is-python" w:history="1">
        <w:r w:rsidR="00F55BA9" w:rsidRPr="00D73F57">
          <w:rPr>
            <w:rStyle w:val="Hipercze"/>
            <w:szCs w:val="24"/>
            <w:lang w:eastAsia="pl-PL"/>
          </w:rPr>
          <w:t>https://docs.python.org/3/faq/general.html#what-is-python</w:t>
        </w:r>
      </w:hyperlink>
      <w:bookmarkEnd w:id="63"/>
    </w:p>
    <w:p w:rsidR="00F55BA9" w:rsidRDefault="00F55BA9" w:rsidP="0086150F">
      <w:pPr>
        <w:pStyle w:val="Akapitzlist"/>
        <w:numPr>
          <w:ilvl w:val="0"/>
          <w:numId w:val="2"/>
        </w:numPr>
        <w:spacing w:after="0" w:line="240" w:lineRule="auto"/>
        <w:jc w:val="left"/>
        <w:rPr>
          <w:szCs w:val="24"/>
          <w:lang w:eastAsia="pl-PL"/>
        </w:rPr>
      </w:pPr>
      <w:bookmarkStart w:id="64" w:name="_Ref167897140"/>
      <w:proofErr w:type="spellStart"/>
      <w:r>
        <w:t>Python</w:t>
      </w:r>
      <w:proofErr w:type="spellEnd"/>
      <w:r>
        <w:t xml:space="preserve"> Software Foundation and </w:t>
      </w:r>
      <w:proofErr w:type="spellStart"/>
      <w:r>
        <w:t>JetBrains</w:t>
      </w:r>
      <w:proofErr w:type="spellEnd"/>
      <w:r w:rsidRPr="00F55BA9">
        <w:rPr>
          <w:szCs w:val="24"/>
          <w:lang w:eastAsia="pl-PL"/>
        </w:rPr>
        <w:t xml:space="preserve"> „</w:t>
      </w:r>
      <w:proofErr w:type="spellStart"/>
      <w:r w:rsidRPr="00F55BA9">
        <w:rPr>
          <w:szCs w:val="24"/>
          <w:lang w:eastAsia="pl-PL"/>
        </w:rPr>
        <w:t>Python</w:t>
      </w:r>
      <w:proofErr w:type="spellEnd"/>
      <w:r w:rsidRPr="00F55BA9">
        <w:rPr>
          <w:szCs w:val="24"/>
          <w:lang w:eastAsia="pl-PL"/>
        </w:rPr>
        <w:t xml:space="preserve"> Developers </w:t>
      </w:r>
      <w:proofErr w:type="spellStart"/>
      <w:r w:rsidRPr="00F55BA9">
        <w:rPr>
          <w:szCs w:val="24"/>
          <w:lang w:eastAsia="pl-PL"/>
        </w:rPr>
        <w:t>Survey</w:t>
      </w:r>
      <w:proofErr w:type="spellEnd"/>
      <w:r w:rsidRPr="00F55BA9">
        <w:rPr>
          <w:szCs w:val="24"/>
          <w:lang w:eastAsia="pl-PL"/>
        </w:rPr>
        <w:t xml:space="preserve"> 2022 </w:t>
      </w:r>
      <w:proofErr w:type="spellStart"/>
      <w:r w:rsidRPr="00F55BA9">
        <w:rPr>
          <w:szCs w:val="24"/>
          <w:lang w:eastAsia="pl-PL"/>
        </w:rPr>
        <w:t>Results</w:t>
      </w:r>
      <w:proofErr w:type="spellEnd"/>
      <w:r w:rsidRPr="00F55BA9">
        <w:rPr>
          <w:szCs w:val="24"/>
          <w:lang w:eastAsia="pl-PL"/>
        </w:rPr>
        <w:t xml:space="preserve">”, </w:t>
      </w:r>
      <w:r>
        <w:rPr>
          <w:szCs w:val="24"/>
          <w:lang w:eastAsia="pl-PL"/>
        </w:rPr>
        <w:t xml:space="preserve">(29 maj 2024) </w:t>
      </w:r>
      <w:hyperlink r:id="rId42" w:history="1">
        <w:r w:rsidR="0033169B" w:rsidRPr="00D73F57">
          <w:rPr>
            <w:rStyle w:val="Hipercze"/>
            <w:szCs w:val="24"/>
            <w:lang w:eastAsia="pl-PL"/>
          </w:rPr>
          <w:t>https://lp.jetbrains.com/python-developers-survey-2022/</w:t>
        </w:r>
      </w:hyperlink>
      <w:bookmarkEnd w:id="64"/>
    </w:p>
    <w:p w:rsidR="0033169B" w:rsidRDefault="0033169B" w:rsidP="0033169B">
      <w:pPr>
        <w:pStyle w:val="Akapitzlist"/>
        <w:numPr>
          <w:ilvl w:val="0"/>
          <w:numId w:val="2"/>
        </w:numPr>
        <w:spacing w:after="0" w:line="240" w:lineRule="auto"/>
        <w:jc w:val="left"/>
        <w:rPr>
          <w:szCs w:val="24"/>
          <w:lang w:eastAsia="pl-PL"/>
        </w:rPr>
      </w:pPr>
      <w:bookmarkStart w:id="65" w:name="_Ref167899036"/>
      <w:r>
        <w:lastRenderedPageBreak/>
        <w:t>Google Brain Team</w:t>
      </w:r>
      <w:r>
        <w:rPr>
          <w:szCs w:val="24"/>
          <w:lang w:eastAsia="pl-PL"/>
        </w:rPr>
        <w:t xml:space="preserve"> „</w:t>
      </w:r>
      <w:proofErr w:type="spellStart"/>
      <w:r w:rsidRPr="0033169B">
        <w:rPr>
          <w:szCs w:val="24"/>
          <w:lang w:eastAsia="pl-PL"/>
        </w:rPr>
        <w:t>Introduction</w:t>
      </w:r>
      <w:proofErr w:type="spellEnd"/>
      <w:r w:rsidRPr="0033169B">
        <w:rPr>
          <w:szCs w:val="24"/>
          <w:lang w:eastAsia="pl-PL"/>
        </w:rPr>
        <w:t xml:space="preserve"> to </w:t>
      </w:r>
      <w:proofErr w:type="spellStart"/>
      <w:r w:rsidRPr="0033169B">
        <w:rPr>
          <w:szCs w:val="24"/>
          <w:lang w:eastAsia="pl-PL"/>
        </w:rPr>
        <w:t>TensorFlow</w:t>
      </w:r>
      <w:proofErr w:type="spellEnd"/>
      <w:r w:rsidR="0086150F">
        <w:rPr>
          <w:szCs w:val="24"/>
          <w:lang w:eastAsia="pl-PL"/>
        </w:rPr>
        <w:t>”</w:t>
      </w:r>
      <w:r w:rsidRPr="0033169B">
        <w:rPr>
          <w:szCs w:val="24"/>
          <w:lang w:eastAsia="pl-PL"/>
        </w:rPr>
        <w:t xml:space="preserve"> </w:t>
      </w:r>
      <w:r>
        <w:rPr>
          <w:szCs w:val="24"/>
          <w:lang w:eastAsia="pl-PL"/>
        </w:rPr>
        <w:t xml:space="preserve"> (29 maj 2024) </w:t>
      </w:r>
      <w:hyperlink r:id="rId43" w:history="1">
        <w:r w:rsidR="00F24773" w:rsidRPr="00D73F57">
          <w:rPr>
            <w:rStyle w:val="Hipercze"/>
            <w:szCs w:val="24"/>
            <w:lang w:eastAsia="pl-PL"/>
          </w:rPr>
          <w:t>https://www.tensorflow.org/learn</w:t>
        </w:r>
      </w:hyperlink>
      <w:bookmarkEnd w:id="65"/>
    </w:p>
    <w:p w:rsidR="00F24773" w:rsidRDefault="00F24773" w:rsidP="00F24773">
      <w:pPr>
        <w:pStyle w:val="Akapitzlist"/>
        <w:numPr>
          <w:ilvl w:val="0"/>
          <w:numId w:val="2"/>
        </w:numPr>
        <w:spacing w:after="0" w:line="240" w:lineRule="auto"/>
        <w:jc w:val="left"/>
        <w:rPr>
          <w:szCs w:val="24"/>
          <w:lang w:eastAsia="pl-PL"/>
        </w:rPr>
      </w:pPr>
      <w:bookmarkStart w:id="66" w:name="_Ref167900664"/>
      <w:proofErr w:type="spellStart"/>
      <w:r>
        <w:t>Optuna</w:t>
      </w:r>
      <w:proofErr w:type="spellEnd"/>
      <w:r>
        <w:t xml:space="preserve"> </w:t>
      </w:r>
      <w:proofErr w:type="spellStart"/>
      <w:r>
        <w:t>Contributors</w:t>
      </w:r>
      <w:proofErr w:type="spellEnd"/>
      <w:r w:rsidRPr="00F24773">
        <w:rPr>
          <w:szCs w:val="24"/>
          <w:lang w:eastAsia="pl-PL"/>
        </w:rPr>
        <w:t xml:space="preserve"> </w:t>
      </w:r>
      <w:r>
        <w:rPr>
          <w:szCs w:val="24"/>
          <w:lang w:eastAsia="pl-PL"/>
        </w:rPr>
        <w:t>„</w:t>
      </w:r>
      <w:proofErr w:type="spellStart"/>
      <w:r w:rsidRPr="00F24773">
        <w:rPr>
          <w:szCs w:val="24"/>
          <w:lang w:eastAsia="pl-PL"/>
        </w:rPr>
        <w:t>Optuna</w:t>
      </w:r>
      <w:proofErr w:type="spellEnd"/>
      <w:r w:rsidRPr="00F24773">
        <w:rPr>
          <w:szCs w:val="24"/>
          <w:lang w:eastAsia="pl-PL"/>
        </w:rPr>
        <w:t xml:space="preserve">: A </w:t>
      </w:r>
      <w:proofErr w:type="spellStart"/>
      <w:r w:rsidRPr="00F24773">
        <w:rPr>
          <w:szCs w:val="24"/>
          <w:lang w:eastAsia="pl-PL"/>
        </w:rPr>
        <w:t>hyperparameter</w:t>
      </w:r>
      <w:proofErr w:type="spellEnd"/>
      <w:r w:rsidRPr="00F24773">
        <w:rPr>
          <w:szCs w:val="24"/>
          <w:lang w:eastAsia="pl-PL"/>
        </w:rPr>
        <w:t xml:space="preserve"> </w:t>
      </w:r>
      <w:proofErr w:type="spellStart"/>
      <w:r w:rsidRPr="00F24773">
        <w:rPr>
          <w:szCs w:val="24"/>
          <w:lang w:eastAsia="pl-PL"/>
        </w:rPr>
        <w:t>optimization</w:t>
      </w:r>
      <w:proofErr w:type="spellEnd"/>
      <w:r w:rsidRPr="00F24773">
        <w:rPr>
          <w:szCs w:val="24"/>
          <w:lang w:eastAsia="pl-PL"/>
        </w:rPr>
        <w:t xml:space="preserve"> </w:t>
      </w:r>
      <w:proofErr w:type="spellStart"/>
      <w:r w:rsidRPr="00F24773">
        <w:rPr>
          <w:szCs w:val="24"/>
          <w:lang w:eastAsia="pl-PL"/>
        </w:rPr>
        <w:t>framework</w:t>
      </w:r>
      <w:proofErr w:type="spellEnd"/>
      <w:r>
        <w:rPr>
          <w:szCs w:val="24"/>
          <w:lang w:eastAsia="pl-PL"/>
        </w:rPr>
        <w:t xml:space="preserve">” (29 maj 2024) </w:t>
      </w:r>
      <w:hyperlink r:id="rId44" w:history="1">
        <w:r w:rsidR="0086150F" w:rsidRPr="00D73F57">
          <w:rPr>
            <w:rStyle w:val="Hipercze"/>
            <w:szCs w:val="24"/>
            <w:lang w:eastAsia="pl-PL"/>
          </w:rPr>
          <w:t>https://optuna.readthedocs.io/en/stable/reference/samplers/index.html</w:t>
        </w:r>
      </w:hyperlink>
      <w:bookmarkEnd w:id="66"/>
    </w:p>
    <w:p w:rsidR="0086150F" w:rsidRDefault="0086150F" w:rsidP="0086150F">
      <w:pPr>
        <w:pStyle w:val="Akapitzlist"/>
        <w:numPr>
          <w:ilvl w:val="0"/>
          <w:numId w:val="2"/>
        </w:numPr>
        <w:spacing w:after="0" w:line="240" w:lineRule="auto"/>
        <w:jc w:val="left"/>
        <w:rPr>
          <w:szCs w:val="24"/>
          <w:lang w:eastAsia="pl-PL"/>
        </w:rPr>
      </w:pPr>
      <w:bookmarkStart w:id="67" w:name="_Ref167902145"/>
      <w:r>
        <w:t xml:space="preserve">Jeffrey Kantor and Carl </w:t>
      </w:r>
      <w:proofErr w:type="spellStart"/>
      <w:r>
        <w:t>Sandrock</w:t>
      </w:r>
      <w:proofErr w:type="spellEnd"/>
      <w:r>
        <w:rPr>
          <w:szCs w:val="24"/>
          <w:lang w:eastAsia="pl-PL"/>
        </w:rPr>
        <w:t xml:space="preserve"> „</w:t>
      </w:r>
      <w:proofErr w:type="spellStart"/>
      <w:r w:rsidRPr="0086150F">
        <w:rPr>
          <w:szCs w:val="24"/>
          <w:lang w:eastAsia="pl-PL"/>
        </w:rPr>
        <w:t>TCLab</w:t>
      </w:r>
      <w:proofErr w:type="spellEnd"/>
      <w:r w:rsidRPr="0086150F">
        <w:rPr>
          <w:szCs w:val="24"/>
          <w:lang w:eastAsia="pl-PL"/>
        </w:rPr>
        <w:t xml:space="preserve">: </w:t>
      </w:r>
      <w:proofErr w:type="spellStart"/>
      <w:r w:rsidRPr="0086150F">
        <w:rPr>
          <w:szCs w:val="24"/>
          <w:lang w:eastAsia="pl-PL"/>
        </w:rPr>
        <w:t>Temperature</w:t>
      </w:r>
      <w:proofErr w:type="spellEnd"/>
      <w:r w:rsidRPr="0086150F">
        <w:rPr>
          <w:szCs w:val="24"/>
          <w:lang w:eastAsia="pl-PL"/>
        </w:rPr>
        <w:t xml:space="preserve"> Control </w:t>
      </w:r>
      <w:proofErr w:type="spellStart"/>
      <w:r w:rsidRPr="0086150F">
        <w:rPr>
          <w:szCs w:val="24"/>
          <w:lang w:eastAsia="pl-PL"/>
        </w:rPr>
        <w:t>Laboratory</w:t>
      </w:r>
      <w:proofErr w:type="spellEnd"/>
      <w:r>
        <w:rPr>
          <w:szCs w:val="24"/>
          <w:lang w:eastAsia="pl-PL"/>
        </w:rPr>
        <w:t xml:space="preserve">” (29 maj 2024) </w:t>
      </w:r>
      <w:hyperlink r:id="rId45" w:history="1">
        <w:r w:rsidR="005E4302" w:rsidRPr="00553671">
          <w:rPr>
            <w:rStyle w:val="Hipercze"/>
            <w:szCs w:val="24"/>
            <w:lang w:eastAsia="pl-PL"/>
          </w:rPr>
          <w:t>https://tclab.readthedocs.io/en/latest/README.html</w:t>
        </w:r>
      </w:hyperlink>
      <w:bookmarkEnd w:id="67"/>
    </w:p>
    <w:p w:rsidR="005E4302" w:rsidRPr="001C60C9" w:rsidRDefault="005E4302" w:rsidP="005E4302">
      <w:pPr>
        <w:pStyle w:val="Akapitzlist"/>
        <w:numPr>
          <w:ilvl w:val="0"/>
          <w:numId w:val="2"/>
        </w:numPr>
        <w:spacing w:after="0" w:line="240" w:lineRule="auto"/>
        <w:jc w:val="left"/>
        <w:rPr>
          <w:szCs w:val="24"/>
          <w:lang w:eastAsia="pl-PL"/>
        </w:rPr>
      </w:pPr>
      <w:bookmarkStart w:id="68" w:name="_Ref167981449"/>
      <w:proofErr w:type="spellStart"/>
      <w:r>
        <w:t>Schulman</w:t>
      </w:r>
      <w:proofErr w:type="spellEnd"/>
      <w:r>
        <w:t xml:space="preserve"> J, Wolski F, </w:t>
      </w:r>
      <w:proofErr w:type="spellStart"/>
      <w:r>
        <w:t>Dhariwal</w:t>
      </w:r>
      <w:proofErr w:type="spellEnd"/>
      <w:r>
        <w:t xml:space="preserve"> P, </w:t>
      </w:r>
      <w:proofErr w:type="spellStart"/>
      <w:r>
        <w:t>Radford</w:t>
      </w:r>
      <w:proofErr w:type="spellEnd"/>
      <w:r>
        <w:t xml:space="preserve"> A, </w:t>
      </w:r>
      <w:proofErr w:type="spellStart"/>
      <w:r>
        <w:t>Klimov</w:t>
      </w:r>
      <w:proofErr w:type="spellEnd"/>
      <w:r>
        <w:t xml:space="preserve"> O. </w:t>
      </w:r>
      <w:proofErr w:type="spellStart"/>
      <w:r>
        <w:t>Proximal</w:t>
      </w:r>
      <w:proofErr w:type="spellEnd"/>
      <w:r>
        <w:t xml:space="preserve"> Policy </w:t>
      </w:r>
      <w:proofErr w:type="spellStart"/>
      <w:r>
        <w:t>Optimization</w:t>
      </w:r>
      <w:proofErr w:type="spellEnd"/>
      <w:r>
        <w:t xml:space="preserve"> </w:t>
      </w:r>
      <w:proofErr w:type="spellStart"/>
      <w:r>
        <w:t>Algorithms</w:t>
      </w:r>
      <w:proofErr w:type="spellEnd"/>
      <w:r>
        <w:t>. 2017;</w:t>
      </w:r>
      <w:r w:rsidR="001C60C9">
        <w:t xml:space="preserve"> </w:t>
      </w:r>
      <w:r>
        <w:t xml:space="preserve"> </w:t>
      </w:r>
      <w:hyperlink r:id="rId46" w:history="1">
        <w:r w:rsidR="001C60C9" w:rsidRPr="00902459">
          <w:rPr>
            <w:rStyle w:val="Hipercze"/>
          </w:rPr>
          <w:t>https://doi.org/10.48550/arXiv.1502.05477</w:t>
        </w:r>
      </w:hyperlink>
      <w:bookmarkEnd w:id="68"/>
    </w:p>
    <w:p w:rsidR="001C60C9" w:rsidRPr="001C60C9" w:rsidRDefault="001C60C9" w:rsidP="005E4302">
      <w:pPr>
        <w:pStyle w:val="Akapitzlist"/>
        <w:numPr>
          <w:ilvl w:val="0"/>
          <w:numId w:val="2"/>
        </w:numPr>
        <w:spacing w:after="0" w:line="240" w:lineRule="auto"/>
        <w:jc w:val="left"/>
        <w:rPr>
          <w:szCs w:val="24"/>
          <w:lang w:eastAsia="pl-PL"/>
        </w:rPr>
      </w:pPr>
      <w:bookmarkStart w:id="69" w:name="_Ref170132203"/>
      <w:proofErr w:type="spellStart"/>
      <w:r>
        <w:t>Alsulaimani</w:t>
      </w:r>
      <w:proofErr w:type="spellEnd"/>
      <w:r>
        <w:t xml:space="preserve"> AA. The </w:t>
      </w:r>
      <w:proofErr w:type="spellStart"/>
      <w:r>
        <w:t>Efficiency</w:t>
      </w:r>
      <w:proofErr w:type="spellEnd"/>
      <w:r>
        <w:t xml:space="preserve"> of </w:t>
      </w:r>
      <w:proofErr w:type="spellStart"/>
      <w:r>
        <w:t>Artificial</w:t>
      </w:r>
      <w:proofErr w:type="spellEnd"/>
      <w:r>
        <w:t xml:space="preserve"> </w:t>
      </w:r>
      <w:proofErr w:type="spellStart"/>
      <w:r>
        <w:t>Recurrent</w:t>
      </w:r>
      <w:proofErr w:type="spellEnd"/>
      <w:r>
        <w:t xml:space="preserve"> </w:t>
      </w:r>
      <w:proofErr w:type="spellStart"/>
      <w:r>
        <w:t>Neural</w:t>
      </w:r>
      <w:proofErr w:type="spellEnd"/>
      <w:r>
        <w:t xml:space="preserve"> Network (RNN) in </w:t>
      </w:r>
      <w:proofErr w:type="spellStart"/>
      <w:r>
        <w:t>Predicting</w:t>
      </w:r>
      <w:proofErr w:type="spellEnd"/>
      <w:r>
        <w:t xml:space="preserve"> </w:t>
      </w:r>
      <w:proofErr w:type="spellStart"/>
      <w:r>
        <w:t>Academic</w:t>
      </w:r>
      <w:proofErr w:type="spellEnd"/>
      <w:r>
        <w:t xml:space="preserve"> Performance for </w:t>
      </w:r>
      <w:proofErr w:type="spellStart"/>
      <w:r>
        <w:t>Students</w:t>
      </w:r>
      <w:proofErr w:type="spellEnd"/>
      <w:r>
        <w:t xml:space="preserve">. International </w:t>
      </w:r>
      <w:proofErr w:type="spellStart"/>
      <w:r>
        <w:t>Journal</w:t>
      </w:r>
      <w:proofErr w:type="spellEnd"/>
      <w:r>
        <w:t xml:space="preserve"> of </w:t>
      </w:r>
      <w:proofErr w:type="spellStart"/>
      <w:r>
        <w:t>Simulation</w:t>
      </w:r>
      <w:proofErr w:type="spellEnd"/>
      <w:r>
        <w:t xml:space="preserve"> -- Systems, Science &amp; Technology. 2024 Mar; 25(1):2.1-2.6. </w:t>
      </w:r>
      <w:hyperlink r:id="rId47" w:history="1">
        <w:r w:rsidRPr="00902459">
          <w:rPr>
            <w:rStyle w:val="Hipercze"/>
          </w:rPr>
          <w:t>https://doi.org/10.5013/IJSSST.a.25.01.02</w:t>
        </w:r>
      </w:hyperlink>
      <w:r>
        <w:t>.</w:t>
      </w:r>
      <w:bookmarkEnd w:id="69"/>
    </w:p>
    <w:p w:rsidR="001C60C9" w:rsidRDefault="001C60C9" w:rsidP="001C60C9">
      <w:pPr>
        <w:pStyle w:val="Akapitzlist"/>
        <w:numPr>
          <w:ilvl w:val="0"/>
          <w:numId w:val="2"/>
        </w:numPr>
        <w:spacing w:after="0" w:line="240" w:lineRule="auto"/>
        <w:jc w:val="left"/>
        <w:rPr>
          <w:szCs w:val="24"/>
          <w:lang w:eastAsia="pl-PL"/>
        </w:rPr>
      </w:pPr>
      <w:bookmarkStart w:id="70" w:name="_Ref170218278"/>
      <w:proofErr w:type="spellStart"/>
      <w:r>
        <w:rPr>
          <w:szCs w:val="24"/>
          <w:lang w:eastAsia="pl-PL"/>
        </w:rPr>
        <w:t>Colah’s</w:t>
      </w:r>
      <w:proofErr w:type="spellEnd"/>
      <w:r>
        <w:rPr>
          <w:szCs w:val="24"/>
          <w:lang w:eastAsia="pl-PL"/>
        </w:rPr>
        <w:t xml:space="preserve"> Blog „</w:t>
      </w:r>
      <w:proofErr w:type="spellStart"/>
      <w:r w:rsidRPr="001C60C9">
        <w:rPr>
          <w:szCs w:val="24"/>
          <w:lang w:eastAsia="pl-PL"/>
        </w:rPr>
        <w:t>Understanding</w:t>
      </w:r>
      <w:proofErr w:type="spellEnd"/>
      <w:r w:rsidRPr="001C60C9">
        <w:rPr>
          <w:szCs w:val="24"/>
          <w:lang w:eastAsia="pl-PL"/>
        </w:rPr>
        <w:t xml:space="preserve"> LSTM Networks</w:t>
      </w:r>
      <w:r>
        <w:rPr>
          <w:szCs w:val="24"/>
          <w:lang w:eastAsia="pl-PL"/>
        </w:rPr>
        <w:t xml:space="preserve">” (24.06.24) </w:t>
      </w:r>
      <w:hyperlink r:id="rId48" w:history="1">
        <w:r w:rsidR="00C238F8" w:rsidRPr="0086508B">
          <w:rPr>
            <w:rStyle w:val="Hipercze"/>
            <w:szCs w:val="24"/>
            <w:lang w:eastAsia="pl-PL"/>
          </w:rPr>
          <w:t>https://colah.github.io/posts/2015-08-Understanding-LSTMs/</w:t>
        </w:r>
      </w:hyperlink>
      <w:bookmarkEnd w:id="70"/>
    </w:p>
    <w:p w:rsidR="00C238F8" w:rsidRPr="00C238F8" w:rsidRDefault="00C238F8" w:rsidP="00C238F8">
      <w:pPr>
        <w:pStyle w:val="Akapitzlist"/>
        <w:numPr>
          <w:ilvl w:val="0"/>
          <w:numId w:val="2"/>
        </w:numPr>
        <w:spacing w:after="0" w:line="240" w:lineRule="auto"/>
        <w:jc w:val="left"/>
        <w:rPr>
          <w:szCs w:val="24"/>
          <w:lang w:eastAsia="pl-PL"/>
        </w:rPr>
      </w:pPr>
      <w:bookmarkStart w:id="71" w:name="_Ref170299478"/>
      <w:proofErr w:type="spellStart"/>
      <w:r>
        <w:t>Haarnoja</w:t>
      </w:r>
      <w:proofErr w:type="spellEnd"/>
      <w:r>
        <w:t xml:space="preserve">, T., </w:t>
      </w:r>
      <w:proofErr w:type="spellStart"/>
      <w:r>
        <w:t>Zhou</w:t>
      </w:r>
      <w:proofErr w:type="spellEnd"/>
      <w:r>
        <w:t xml:space="preserve">, A., </w:t>
      </w:r>
      <w:proofErr w:type="spellStart"/>
      <w:r>
        <w:t>Hartikainen</w:t>
      </w:r>
      <w:proofErr w:type="spellEnd"/>
      <w:r>
        <w:t xml:space="preserve">, K., </w:t>
      </w:r>
      <w:proofErr w:type="spellStart"/>
      <w:r>
        <w:t>Tucker</w:t>
      </w:r>
      <w:proofErr w:type="spellEnd"/>
      <w:r>
        <w:t xml:space="preserve">, G., Ha, S., Tan, J., ... &amp; </w:t>
      </w:r>
      <w:proofErr w:type="spellStart"/>
      <w:r>
        <w:t>Levine</w:t>
      </w:r>
      <w:proofErr w:type="spellEnd"/>
      <w:r>
        <w:t xml:space="preserve">, S. (2018). </w:t>
      </w:r>
      <w:proofErr w:type="spellStart"/>
      <w:r>
        <w:t>Soft</w:t>
      </w:r>
      <w:proofErr w:type="spellEnd"/>
      <w:r>
        <w:t xml:space="preserve"> </w:t>
      </w:r>
      <w:proofErr w:type="spellStart"/>
      <w:r>
        <w:t>actor-critic</w:t>
      </w:r>
      <w:proofErr w:type="spellEnd"/>
      <w:r>
        <w:t xml:space="preserve"> </w:t>
      </w:r>
      <w:proofErr w:type="spellStart"/>
      <w:r>
        <w:t>algorithms</w:t>
      </w:r>
      <w:proofErr w:type="spellEnd"/>
      <w:r>
        <w:t xml:space="preserve"> and </w:t>
      </w:r>
      <w:proofErr w:type="spellStart"/>
      <w:r>
        <w:t>applications</w:t>
      </w:r>
      <w:proofErr w:type="spellEnd"/>
      <w:r>
        <w:t xml:space="preserve">. </w:t>
      </w:r>
      <w:hyperlink r:id="rId49" w:history="1">
        <w:r w:rsidRPr="0086508B">
          <w:rPr>
            <w:rStyle w:val="Hipercze"/>
            <w:i/>
            <w:iCs/>
          </w:rPr>
          <w:t>https://doi.org/10.48550/arXiv.1812.05905</w:t>
        </w:r>
      </w:hyperlink>
      <w:bookmarkEnd w:id="71"/>
    </w:p>
    <w:p w:rsidR="00C238F8" w:rsidRPr="00F55BA9" w:rsidRDefault="00C238F8" w:rsidP="00C238F8">
      <w:pPr>
        <w:pStyle w:val="Akapitzlist"/>
        <w:numPr>
          <w:ilvl w:val="0"/>
          <w:numId w:val="2"/>
        </w:numPr>
        <w:spacing w:after="0" w:line="240" w:lineRule="auto"/>
        <w:jc w:val="left"/>
        <w:rPr>
          <w:szCs w:val="24"/>
          <w:lang w:eastAsia="pl-PL"/>
        </w:rPr>
      </w:pPr>
      <w:bookmarkStart w:id="72" w:name="_Ref170308579"/>
      <w:r>
        <w:t xml:space="preserve">Kumar, A., </w:t>
      </w:r>
      <w:proofErr w:type="spellStart"/>
      <w:r>
        <w:t>Zhou</w:t>
      </w:r>
      <w:proofErr w:type="spellEnd"/>
      <w:r>
        <w:t xml:space="preserve">, A., </w:t>
      </w:r>
      <w:proofErr w:type="spellStart"/>
      <w:r>
        <w:t>Tucker</w:t>
      </w:r>
      <w:proofErr w:type="spellEnd"/>
      <w:r>
        <w:t xml:space="preserve">, G., &amp; </w:t>
      </w:r>
      <w:proofErr w:type="spellStart"/>
      <w:r>
        <w:t>Levine</w:t>
      </w:r>
      <w:proofErr w:type="spellEnd"/>
      <w:r>
        <w:t xml:space="preserve">, S. (2020). </w:t>
      </w:r>
      <w:proofErr w:type="spellStart"/>
      <w:r>
        <w:t>Conservative</w:t>
      </w:r>
      <w:proofErr w:type="spellEnd"/>
      <w:r>
        <w:t xml:space="preserve"> q-learning for </w:t>
      </w:r>
      <w:proofErr w:type="spellStart"/>
      <w:r>
        <w:t>offline</w:t>
      </w:r>
      <w:proofErr w:type="spellEnd"/>
      <w:r>
        <w:t xml:space="preserve"> </w:t>
      </w:r>
      <w:proofErr w:type="spellStart"/>
      <w:r>
        <w:t>reinforcement</w:t>
      </w:r>
      <w:proofErr w:type="spellEnd"/>
      <w:r>
        <w:t xml:space="preserve"> learning. </w:t>
      </w:r>
      <w:proofErr w:type="spellStart"/>
      <w:r>
        <w:rPr>
          <w:i/>
          <w:iCs/>
        </w:rPr>
        <w:t>Advances</w:t>
      </w:r>
      <w:proofErr w:type="spellEnd"/>
      <w:r>
        <w:rPr>
          <w:i/>
          <w:iCs/>
        </w:rPr>
        <w:t xml:space="preserve"> in </w:t>
      </w:r>
      <w:proofErr w:type="spellStart"/>
      <w:r>
        <w:rPr>
          <w:i/>
          <w:iCs/>
        </w:rPr>
        <w:t>Neural</w:t>
      </w:r>
      <w:proofErr w:type="spellEnd"/>
      <w:r>
        <w:rPr>
          <w:i/>
          <w:iCs/>
        </w:rPr>
        <w:t xml:space="preserve"> Information Processing Systems</w:t>
      </w:r>
      <w:r>
        <w:t xml:space="preserve">, </w:t>
      </w:r>
      <w:r>
        <w:rPr>
          <w:i/>
          <w:iCs/>
        </w:rPr>
        <w:t>33</w:t>
      </w:r>
      <w:r>
        <w:t xml:space="preserve">, 1179-1191. </w:t>
      </w:r>
      <w:r w:rsidRPr="00C238F8">
        <w:t>https://doi.org/10.48550/arXiv.2006.04779</w:t>
      </w:r>
      <w:bookmarkEnd w:id="72"/>
    </w:p>
    <w:sectPr w:rsidR="00C238F8" w:rsidRPr="00F55BA9" w:rsidSect="00AE61D3">
      <w:headerReference w:type="even" r:id="rId50"/>
      <w:headerReference w:type="default" r:id="rId51"/>
      <w:footerReference w:type="even" r:id="rId52"/>
      <w:footerReference w:type="default" r:id="rId53"/>
      <w:headerReference w:type="first" r:id="rId54"/>
      <w:footerReference w:type="first" r:id="rId55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12D5" w:rsidRDefault="000B12D5" w:rsidP="004677F7">
      <w:pPr>
        <w:spacing w:after="0" w:line="240" w:lineRule="auto"/>
      </w:pPr>
      <w:r>
        <w:separator/>
      </w:r>
    </w:p>
  </w:endnote>
  <w:endnote w:type="continuationSeparator" w:id="0">
    <w:p w:rsidR="000B12D5" w:rsidRDefault="000B12D5" w:rsidP="004677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Titillium">
    <w:altName w:val="Calibri"/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287F" w:rsidRDefault="0078287F">
    <w:pPr>
      <w:pStyle w:val="Stopk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287F" w:rsidRDefault="0078287F">
    <w:pPr>
      <w:pStyle w:val="Stopk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287F" w:rsidRDefault="0078287F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12D5" w:rsidRDefault="000B12D5" w:rsidP="004677F7">
      <w:pPr>
        <w:spacing w:after="0" w:line="240" w:lineRule="auto"/>
      </w:pPr>
      <w:r>
        <w:separator/>
      </w:r>
    </w:p>
  </w:footnote>
  <w:footnote w:type="continuationSeparator" w:id="0">
    <w:p w:rsidR="000B12D5" w:rsidRDefault="000B12D5" w:rsidP="004677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287F" w:rsidRDefault="0078287F">
    <w:pPr>
      <w:pStyle w:val="Nagwek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287F" w:rsidRPr="004639FD" w:rsidRDefault="0078287F" w:rsidP="004639FD">
    <w:pPr>
      <w:pStyle w:val="Nagwek"/>
      <w:jc w:val="right"/>
      <w:rPr>
        <w:rFonts w:ascii="Verdana" w:hAnsi="Verdana"/>
        <w:i/>
        <w:sz w:val="16"/>
        <w:szCs w:val="16"/>
      </w:rPr>
    </w:pPr>
    <w:r>
      <w:rPr>
        <w:rFonts w:ascii="Verdana" w:hAnsi="Verdana"/>
        <w:i/>
        <w:sz w:val="16"/>
        <w:szCs w:val="16"/>
      </w:rP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287F" w:rsidRDefault="0078287F">
    <w:pPr>
      <w:pStyle w:val="Nagwek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011809"/>
    <w:multiLevelType w:val="multilevel"/>
    <w:tmpl w:val="EAE2A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D9426C0"/>
    <w:multiLevelType w:val="multilevel"/>
    <w:tmpl w:val="874CF7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57" w:hanging="432"/>
      </w:pPr>
      <w:rPr>
        <w:rFonts w:hint="default"/>
        <w:sz w:val="26"/>
        <w:szCs w:val="26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0FFA251A"/>
    <w:multiLevelType w:val="hybridMultilevel"/>
    <w:tmpl w:val="1368FCA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066D32"/>
    <w:multiLevelType w:val="hybridMultilevel"/>
    <w:tmpl w:val="D4009D5E"/>
    <w:lvl w:ilvl="0" w:tplc="D96A69AE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CD0FC4"/>
    <w:multiLevelType w:val="multilevel"/>
    <w:tmpl w:val="EAE2A83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">
    <w:nsid w:val="16962A67"/>
    <w:multiLevelType w:val="multilevel"/>
    <w:tmpl w:val="EE8AE35C"/>
    <w:lvl w:ilvl="0">
      <w:start w:val="2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>
    <w:nsid w:val="16B3797D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1D9C131D"/>
    <w:multiLevelType w:val="multilevel"/>
    <w:tmpl w:val="E378FF58"/>
    <w:lvl w:ilvl="0">
      <w:start w:val="2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78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344" w:hanging="1800"/>
      </w:pPr>
      <w:rPr>
        <w:rFonts w:hint="default"/>
      </w:rPr>
    </w:lvl>
  </w:abstractNum>
  <w:abstractNum w:abstractNumId="8">
    <w:nsid w:val="1E2C3A06"/>
    <w:multiLevelType w:val="hybridMultilevel"/>
    <w:tmpl w:val="5D5606A0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27CD26E3"/>
    <w:multiLevelType w:val="hybridMultilevel"/>
    <w:tmpl w:val="FBB4B81C"/>
    <w:lvl w:ilvl="0" w:tplc="0415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0">
    <w:nsid w:val="27FC35C7"/>
    <w:multiLevelType w:val="multilevel"/>
    <w:tmpl w:val="EE8AE35C"/>
    <w:lvl w:ilvl="0">
      <w:start w:val="2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">
    <w:nsid w:val="2DDD3B66"/>
    <w:multiLevelType w:val="hybridMultilevel"/>
    <w:tmpl w:val="D486C466"/>
    <w:lvl w:ilvl="0" w:tplc="FC82C006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3303256F"/>
    <w:multiLevelType w:val="hybridMultilevel"/>
    <w:tmpl w:val="B9428AF0"/>
    <w:lvl w:ilvl="0" w:tplc="0415000F">
      <w:start w:val="1"/>
      <w:numFmt w:val="decimal"/>
      <w:lvlText w:val="%1."/>
      <w:lvlJc w:val="left"/>
      <w:pPr>
        <w:ind w:left="1217" w:hanging="360"/>
      </w:pPr>
    </w:lvl>
    <w:lvl w:ilvl="1" w:tplc="04150019" w:tentative="1">
      <w:start w:val="1"/>
      <w:numFmt w:val="lowerLetter"/>
      <w:lvlText w:val="%2."/>
      <w:lvlJc w:val="left"/>
      <w:pPr>
        <w:ind w:left="1937" w:hanging="360"/>
      </w:pPr>
    </w:lvl>
    <w:lvl w:ilvl="2" w:tplc="0415001B" w:tentative="1">
      <w:start w:val="1"/>
      <w:numFmt w:val="lowerRoman"/>
      <w:lvlText w:val="%3."/>
      <w:lvlJc w:val="right"/>
      <w:pPr>
        <w:ind w:left="2657" w:hanging="180"/>
      </w:pPr>
    </w:lvl>
    <w:lvl w:ilvl="3" w:tplc="0415000F" w:tentative="1">
      <w:start w:val="1"/>
      <w:numFmt w:val="decimal"/>
      <w:lvlText w:val="%4."/>
      <w:lvlJc w:val="left"/>
      <w:pPr>
        <w:ind w:left="3377" w:hanging="360"/>
      </w:pPr>
    </w:lvl>
    <w:lvl w:ilvl="4" w:tplc="04150019" w:tentative="1">
      <w:start w:val="1"/>
      <w:numFmt w:val="lowerLetter"/>
      <w:lvlText w:val="%5."/>
      <w:lvlJc w:val="left"/>
      <w:pPr>
        <w:ind w:left="4097" w:hanging="360"/>
      </w:pPr>
    </w:lvl>
    <w:lvl w:ilvl="5" w:tplc="0415001B" w:tentative="1">
      <w:start w:val="1"/>
      <w:numFmt w:val="lowerRoman"/>
      <w:lvlText w:val="%6."/>
      <w:lvlJc w:val="right"/>
      <w:pPr>
        <w:ind w:left="4817" w:hanging="180"/>
      </w:pPr>
    </w:lvl>
    <w:lvl w:ilvl="6" w:tplc="0415000F" w:tentative="1">
      <w:start w:val="1"/>
      <w:numFmt w:val="decimal"/>
      <w:lvlText w:val="%7."/>
      <w:lvlJc w:val="left"/>
      <w:pPr>
        <w:ind w:left="5537" w:hanging="360"/>
      </w:pPr>
    </w:lvl>
    <w:lvl w:ilvl="7" w:tplc="04150019" w:tentative="1">
      <w:start w:val="1"/>
      <w:numFmt w:val="lowerLetter"/>
      <w:lvlText w:val="%8."/>
      <w:lvlJc w:val="left"/>
      <w:pPr>
        <w:ind w:left="6257" w:hanging="360"/>
      </w:pPr>
    </w:lvl>
    <w:lvl w:ilvl="8" w:tplc="0415001B" w:tentative="1">
      <w:start w:val="1"/>
      <w:numFmt w:val="lowerRoman"/>
      <w:lvlText w:val="%9."/>
      <w:lvlJc w:val="right"/>
      <w:pPr>
        <w:ind w:left="6977" w:hanging="180"/>
      </w:pPr>
    </w:lvl>
  </w:abstractNum>
  <w:abstractNum w:abstractNumId="13">
    <w:nsid w:val="3B3E71A6"/>
    <w:multiLevelType w:val="multilevel"/>
    <w:tmpl w:val="6DCC9E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9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0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27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3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0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11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824" w:hanging="1800"/>
      </w:pPr>
      <w:rPr>
        <w:rFonts w:hint="default"/>
      </w:rPr>
    </w:lvl>
  </w:abstractNum>
  <w:abstractNum w:abstractNumId="14">
    <w:nsid w:val="43736745"/>
    <w:multiLevelType w:val="hybridMultilevel"/>
    <w:tmpl w:val="17BCC6DC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>
    <w:nsid w:val="446A4890"/>
    <w:multiLevelType w:val="multilevel"/>
    <w:tmpl w:val="185838F6"/>
    <w:lvl w:ilvl="0">
      <w:start w:val="2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16">
    <w:nsid w:val="4529028A"/>
    <w:multiLevelType w:val="multilevel"/>
    <w:tmpl w:val="1D76AFB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17">
    <w:nsid w:val="4749021A"/>
    <w:multiLevelType w:val="hybridMultilevel"/>
    <w:tmpl w:val="7BD2A79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97B2577"/>
    <w:multiLevelType w:val="hybridMultilevel"/>
    <w:tmpl w:val="D966A35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A8B08C5"/>
    <w:multiLevelType w:val="hybridMultilevel"/>
    <w:tmpl w:val="526AFF6E"/>
    <w:lvl w:ilvl="0" w:tplc="E996B3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AB018B0"/>
    <w:multiLevelType w:val="hybridMultilevel"/>
    <w:tmpl w:val="ABC67680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5663655A"/>
    <w:multiLevelType w:val="multilevel"/>
    <w:tmpl w:val="874CF7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57" w:hanging="432"/>
      </w:pPr>
      <w:rPr>
        <w:sz w:val="26"/>
        <w:szCs w:val="26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57CF6167"/>
    <w:multiLevelType w:val="hybridMultilevel"/>
    <w:tmpl w:val="0B868DFA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671B3B03"/>
    <w:multiLevelType w:val="multilevel"/>
    <w:tmpl w:val="C08060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44" w:hanging="1800"/>
      </w:pPr>
      <w:rPr>
        <w:rFonts w:hint="default"/>
      </w:rPr>
    </w:lvl>
  </w:abstractNum>
  <w:abstractNum w:abstractNumId="24">
    <w:nsid w:val="69756A9D"/>
    <w:multiLevelType w:val="hybridMultilevel"/>
    <w:tmpl w:val="8ACC4CDC"/>
    <w:lvl w:ilvl="0" w:tplc="871A6FEA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6CD91C22"/>
    <w:multiLevelType w:val="hybridMultilevel"/>
    <w:tmpl w:val="F8F695A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ECA1221"/>
    <w:multiLevelType w:val="hybridMultilevel"/>
    <w:tmpl w:val="4EC66F0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1B50A90"/>
    <w:multiLevelType w:val="hybridMultilevel"/>
    <w:tmpl w:val="F182CAC8"/>
    <w:lvl w:ilvl="0" w:tplc="0415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28">
    <w:nsid w:val="7B4A07B3"/>
    <w:multiLevelType w:val="hybridMultilevel"/>
    <w:tmpl w:val="FA3A1B5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D2E1C03"/>
    <w:multiLevelType w:val="hybridMultilevel"/>
    <w:tmpl w:val="F12CB70C"/>
    <w:lvl w:ilvl="0" w:tplc="0415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3"/>
  </w:num>
  <w:num w:numId="3">
    <w:abstractNumId w:val="19"/>
  </w:num>
  <w:num w:numId="4">
    <w:abstractNumId w:val="4"/>
  </w:num>
  <w:num w:numId="5">
    <w:abstractNumId w:val="13"/>
  </w:num>
  <w:num w:numId="6">
    <w:abstractNumId w:val="11"/>
  </w:num>
  <w:num w:numId="7">
    <w:abstractNumId w:val="5"/>
  </w:num>
  <w:num w:numId="8">
    <w:abstractNumId w:val="10"/>
  </w:num>
  <w:num w:numId="9">
    <w:abstractNumId w:val="17"/>
  </w:num>
  <w:num w:numId="10">
    <w:abstractNumId w:val="2"/>
  </w:num>
  <w:num w:numId="11">
    <w:abstractNumId w:val="0"/>
  </w:num>
  <w:num w:numId="12">
    <w:abstractNumId w:val="26"/>
  </w:num>
  <w:num w:numId="13">
    <w:abstractNumId w:val="18"/>
  </w:num>
  <w:num w:numId="14">
    <w:abstractNumId w:val="25"/>
  </w:num>
  <w:num w:numId="15">
    <w:abstractNumId w:val="24"/>
  </w:num>
  <w:num w:numId="16">
    <w:abstractNumId w:val="23"/>
  </w:num>
  <w:num w:numId="17">
    <w:abstractNumId w:val="7"/>
  </w:num>
  <w:num w:numId="18">
    <w:abstractNumId w:val="15"/>
  </w:num>
  <w:num w:numId="19">
    <w:abstractNumId w:val="16"/>
  </w:num>
  <w:num w:numId="20">
    <w:abstractNumId w:val="21"/>
  </w:num>
  <w:num w:numId="21">
    <w:abstractNumId w:val="8"/>
  </w:num>
  <w:num w:numId="22">
    <w:abstractNumId w:val="6"/>
  </w:num>
  <w:num w:numId="23">
    <w:abstractNumId w:val="1"/>
  </w:num>
  <w:num w:numId="24">
    <w:abstractNumId w:val="12"/>
  </w:num>
  <w:num w:numId="25">
    <w:abstractNumId w:val="22"/>
  </w:num>
  <w:num w:numId="26">
    <w:abstractNumId w:val="9"/>
  </w:num>
  <w:num w:numId="27">
    <w:abstractNumId w:val="20"/>
  </w:num>
  <w:num w:numId="28">
    <w:abstractNumId w:val="14"/>
  </w:num>
  <w:num w:numId="29">
    <w:abstractNumId w:val="27"/>
  </w:num>
  <w:num w:numId="30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mirrorMargins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7F7"/>
    <w:rsid w:val="000126CB"/>
    <w:rsid w:val="00014A41"/>
    <w:rsid w:val="00033A4F"/>
    <w:rsid w:val="00037C3B"/>
    <w:rsid w:val="0004710B"/>
    <w:rsid w:val="0005324E"/>
    <w:rsid w:val="00053BA9"/>
    <w:rsid w:val="00070ACD"/>
    <w:rsid w:val="00072DA0"/>
    <w:rsid w:val="00082ACF"/>
    <w:rsid w:val="00082C1B"/>
    <w:rsid w:val="00092F65"/>
    <w:rsid w:val="000B12D5"/>
    <w:rsid w:val="000B3A1E"/>
    <w:rsid w:val="000B5233"/>
    <w:rsid w:val="000C2F2F"/>
    <w:rsid w:val="000C330A"/>
    <w:rsid w:val="000E158C"/>
    <w:rsid w:val="000E4EA4"/>
    <w:rsid w:val="000F0F66"/>
    <w:rsid w:val="00154A09"/>
    <w:rsid w:val="00165060"/>
    <w:rsid w:val="001745C1"/>
    <w:rsid w:val="00180541"/>
    <w:rsid w:val="00186E59"/>
    <w:rsid w:val="00193BEB"/>
    <w:rsid w:val="00193C6C"/>
    <w:rsid w:val="0019472D"/>
    <w:rsid w:val="001973EF"/>
    <w:rsid w:val="001A3401"/>
    <w:rsid w:val="001A412B"/>
    <w:rsid w:val="001B03B0"/>
    <w:rsid w:val="001C5705"/>
    <w:rsid w:val="001C60C9"/>
    <w:rsid w:val="001C625D"/>
    <w:rsid w:val="001D1E9E"/>
    <w:rsid w:val="001D63F1"/>
    <w:rsid w:val="001E5CBE"/>
    <w:rsid w:val="001F2A5C"/>
    <w:rsid w:val="001F69D1"/>
    <w:rsid w:val="001F71F6"/>
    <w:rsid w:val="00216B04"/>
    <w:rsid w:val="00221A67"/>
    <w:rsid w:val="002225EA"/>
    <w:rsid w:val="00223163"/>
    <w:rsid w:val="002301BF"/>
    <w:rsid w:val="00240243"/>
    <w:rsid w:val="0024314F"/>
    <w:rsid w:val="00243DEC"/>
    <w:rsid w:val="00245D39"/>
    <w:rsid w:val="00256B7A"/>
    <w:rsid w:val="0026543E"/>
    <w:rsid w:val="00267E1E"/>
    <w:rsid w:val="002725C2"/>
    <w:rsid w:val="00275920"/>
    <w:rsid w:val="0027790A"/>
    <w:rsid w:val="002873EA"/>
    <w:rsid w:val="002A1ECD"/>
    <w:rsid w:val="002B5315"/>
    <w:rsid w:val="002E3BE8"/>
    <w:rsid w:val="002F7A7B"/>
    <w:rsid w:val="00302AEF"/>
    <w:rsid w:val="0030468C"/>
    <w:rsid w:val="00310719"/>
    <w:rsid w:val="0031138A"/>
    <w:rsid w:val="00311815"/>
    <w:rsid w:val="00313C0D"/>
    <w:rsid w:val="0032293B"/>
    <w:rsid w:val="0033169B"/>
    <w:rsid w:val="00346B1B"/>
    <w:rsid w:val="00350448"/>
    <w:rsid w:val="00366849"/>
    <w:rsid w:val="00380358"/>
    <w:rsid w:val="003A210E"/>
    <w:rsid w:val="003A5CA6"/>
    <w:rsid w:val="003B165B"/>
    <w:rsid w:val="003B68BE"/>
    <w:rsid w:val="003C2B99"/>
    <w:rsid w:val="003C30A2"/>
    <w:rsid w:val="003C6A51"/>
    <w:rsid w:val="003E31A1"/>
    <w:rsid w:val="003E4AB9"/>
    <w:rsid w:val="003F256F"/>
    <w:rsid w:val="003F2825"/>
    <w:rsid w:val="00411D9F"/>
    <w:rsid w:val="004138AE"/>
    <w:rsid w:val="0042039A"/>
    <w:rsid w:val="00422707"/>
    <w:rsid w:val="00434186"/>
    <w:rsid w:val="00440EBB"/>
    <w:rsid w:val="00447AE4"/>
    <w:rsid w:val="00453642"/>
    <w:rsid w:val="004639FD"/>
    <w:rsid w:val="00466D2D"/>
    <w:rsid w:val="00467752"/>
    <w:rsid w:val="004677F7"/>
    <w:rsid w:val="00471405"/>
    <w:rsid w:val="00483561"/>
    <w:rsid w:val="004962AF"/>
    <w:rsid w:val="004B01E7"/>
    <w:rsid w:val="004B1E38"/>
    <w:rsid w:val="004C686E"/>
    <w:rsid w:val="004D1C72"/>
    <w:rsid w:val="004D20AD"/>
    <w:rsid w:val="004E1C30"/>
    <w:rsid w:val="004E3308"/>
    <w:rsid w:val="004E5B2D"/>
    <w:rsid w:val="004F11E4"/>
    <w:rsid w:val="00501073"/>
    <w:rsid w:val="00501FD8"/>
    <w:rsid w:val="00510372"/>
    <w:rsid w:val="00510E7A"/>
    <w:rsid w:val="00520846"/>
    <w:rsid w:val="00523185"/>
    <w:rsid w:val="0052572F"/>
    <w:rsid w:val="00525F63"/>
    <w:rsid w:val="00532799"/>
    <w:rsid w:val="00532E04"/>
    <w:rsid w:val="005336D1"/>
    <w:rsid w:val="00562D34"/>
    <w:rsid w:val="0057204F"/>
    <w:rsid w:val="00575544"/>
    <w:rsid w:val="005836DB"/>
    <w:rsid w:val="005867A7"/>
    <w:rsid w:val="005946E8"/>
    <w:rsid w:val="005A0538"/>
    <w:rsid w:val="005A0953"/>
    <w:rsid w:val="005A444F"/>
    <w:rsid w:val="005B1021"/>
    <w:rsid w:val="005B2B06"/>
    <w:rsid w:val="005B3929"/>
    <w:rsid w:val="005B798B"/>
    <w:rsid w:val="005C26A6"/>
    <w:rsid w:val="005E3CD6"/>
    <w:rsid w:val="005E4302"/>
    <w:rsid w:val="00603FD4"/>
    <w:rsid w:val="00604B5C"/>
    <w:rsid w:val="0061217C"/>
    <w:rsid w:val="00615603"/>
    <w:rsid w:val="00617BF8"/>
    <w:rsid w:val="00623720"/>
    <w:rsid w:val="00624E37"/>
    <w:rsid w:val="006376EB"/>
    <w:rsid w:val="00647956"/>
    <w:rsid w:val="006546CE"/>
    <w:rsid w:val="00664C47"/>
    <w:rsid w:val="00692C51"/>
    <w:rsid w:val="00697EE9"/>
    <w:rsid w:val="006A7187"/>
    <w:rsid w:val="006A7473"/>
    <w:rsid w:val="006B4A21"/>
    <w:rsid w:val="006C3EBD"/>
    <w:rsid w:val="006D3F83"/>
    <w:rsid w:val="006E1B17"/>
    <w:rsid w:val="006E4377"/>
    <w:rsid w:val="006E507D"/>
    <w:rsid w:val="006E5D61"/>
    <w:rsid w:val="006E6683"/>
    <w:rsid w:val="006E6A1B"/>
    <w:rsid w:val="007068E3"/>
    <w:rsid w:val="00711107"/>
    <w:rsid w:val="007231EE"/>
    <w:rsid w:val="007315CD"/>
    <w:rsid w:val="0073797E"/>
    <w:rsid w:val="007411A1"/>
    <w:rsid w:val="00741F85"/>
    <w:rsid w:val="00745DA3"/>
    <w:rsid w:val="00753A41"/>
    <w:rsid w:val="007660F1"/>
    <w:rsid w:val="0078287F"/>
    <w:rsid w:val="00783C34"/>
    <w:rsid w:val="00796E58"/>
    <w:rsid w:val="007B2670"/>
    <w:rsid w:val="007C1A58"/>
    <w:rsid w:val="007D4A3F"/>
    <w:rsid w:val="00805E61"/>
    <w:rsid w:val="0081167C"/>
    <w:rsid w:val="00820C60"/>
    <w:rsid w:val="008369A8"/>
    <w:rsid w:val="00842BE0"/>
    <w:rsid w:val="008435ED"/>
    <w:rsid w:val="008454BE"/>
    <w:rsid w:val="0086150F"/>
    <w:rsid w:val="00875EB6"/>
    <w:rsid w:val="008845DC"/>
    <w:rsid w:val="008932AF"/>
    <w:rsid w:val="00897B18"/>
    <w:rsid w:val="008A7C16"/>
    <w:rsid w:val="008B2CBC"/>
    <w:rsid w:val="008B6688"/>
    <w:rsid w:val="008C271A"/>
    <w:rsid w:val="008E329E"/>
    <w:rsid w:val="008E7A0D"/>
    <w:rsid w:val="008F27E9"/>
    <w:rsid w:val="0090190B"/>
    <w:rsid w:val="00903E8B"/>
    <w:rsid w:val="0091709A"/>
    <w:rsid w:val="009257DC"/>
    <w:rsid w:val="00925D9A"/>
    <w:rsid w:val="00936F20"/>
    <w:rsid w:val="00945BAD"/>
    <w:rsid w:val="009514AE"/>
    <w:rsid w:val="00962000"/>
    <w:rsid w:val="00963D49"/>
    <w:rsid w:val="00965E7D"/>
    <w:rsid w:val="0096755B"/>
    <w:rsid w:val="00980938"/>
    <w:rsid w:val="0098129E"/>
    <w:rsid w:val="009820AA"/>
    <w:rsid w:val="00991778"/>
    <w:rsid w:val="009924F3"/>
    <w:rsid w:val="009B4675"/>
    <w:rsid w:val="009B5F39"/>
    <w:rsid w:val="009B7364"/>
    <w:rsid w:val="009E238B"/>
    <w:rsid w:val="009E3297"/>
    <w:rsid w:val="009E4AC1"/>
    <w:rsid w:val="009E6869"/>
    <w:rsid w:val="009F48EC"/>
    <w:rsid w:val="009F6B07"/>
    <w:rsid w:val="00A03B4B"/>
    <w:rsid w:val="00A03F6B"/>
    <w:rsid w:val="00A07150"/>
    <w:rsid w:val="00A13CCC"/>
    <w:rsid w:val="00A22E62"/>
    <w:rsid w:val="00A26DF1"/>
    <w:rsid w:val="00A35B3E"/>
    <w:rsid w:val="00A366D4"/>
    <w:rsid w:val="00A435D8"/>
    <w:rsid w:val="00A45D19"/>
    <w:rsid w:val="00A77D3B"/>
    <w:rsid w:val="00A841F8"/>
    <w:rsid w:val="00AA0E6F"/>
    <w:rsid w:val="00AA1655"/>
    <w:rsid w:val="00AA63BF"/>
    <w:rsid w:val="00AC1ABD"/>
    <w:rsid w:val="00AE61D3"/>
    <w:rsid w:val="00AF2BFB"/>
    <w:rsid w:val="00AF5378"/>
    <w:rsid w:val="00B0346F"/>
    <w:rsid w:val="00B04167"/>
    <w:rsid w:val="00B1351C"/>
    <w:rsid w:val="00B16533"/>
    <w:rsid w:val="00B260C5"/>
    <w:rsid w:val="00B32F82"/>
    <w:rsid w:val="00B334DE"/>
    <w:rsid w:val="00B339E0"/>
    <w:rsid w:val="00B453EA"/>
    <w:rsid w:val="00B50A17"/>
    <w:rsid w:val="00B51592"/>
    <w:rsid w:val="00B70A04"/>
    <w:rsid w:val="00B70EEC"/>
    <w:rsid w:val="00B7303D"/>
    <w:rsid w:val="00B75518"/>
    <w:rsid w:val="00B76138"/>
    <w:rsid w:val="00B83058"/>
    <w:rsid w:val="00B83537"/>
    <w:rsid w:val="00B90F33"/>
    <w:rsid w:val="00BA2DD8"/>
    <w:rsid w:val="00BA421B"/>
    <w:rsid w:val="00BA46DD"/>
    <w:rsid w:val="00BB0F13"/>
    <w:rsid w:val="00BB203E"/>
    <w:rsid w:val="00BB2215"/>
    <w:rsid w:val="00BC154D"/>
    <w:rsid w:val="00BC2335"/>
    <w:rsid w:val="00BD084A"/>
    <w:rsid w:val="00BD0A63"/>
    <w:rsid w:val="00BD3166"/>
    <w:rsid w:val="00BD366D"/>
    <w:rsid w:val="00BD6504"/>
    <w:rsid w:val="00BE22D9"/>
    <w:rsid w:val="00BE4513"/>
    <w:rsid w:val="00BF7B08"/>
    <w:rsid w:val="00C15FC2"/>
    <w:rsid w:val="00C16293"/>
    <w:rsid w:val="00C238F8"/>
    <w:rsid w:val="00C36D70"/>
    <w:rsid w:val="00C44FC3"/>
    <w:rsid w:val="00C5445E"/>
    <w:rsid w:val="00C579AA"/>
    <w:rsid w:val="00C61981"/>
    <w:rsid w:val="00C6354A"/>
    <w:rsid w:val="00C65723"/>
    <w:rsid w:val="00C660CC"/>
    <w:rsid w:val="00C801F7"/>
    <w:rsid w:val="00C80924"/>
    <w:rsid w:val="00C82C6B"/>
    <w:rsid w:val="00C853EA"/>
    <w:rsid w:val="00C863D4"/>
    <w:rsid w:val="00C87050"/>
    <w:rsid w:val="00C954C8"/>
    <w:rsid w:val="00CA1064"/>
    <w:rsid w:val="00CA5320"/>
    <w:rsid w:val="00CB2DC7"/>
    <w:rsid w:val="00CB40EA"/>
    <w:rsid w:val="00CC2284"/>
    <w:rsid w:val="00CC3028"/>
    <w:rsid w:val="00CD2F18"/>
    <w:rsid w:val="00CD5A7B"/>
    <w:rsid w:val="00CD6EA0"/>
    <w:rsid w:val="00CE335E"/>
    <w:rsid w:val="00CE42A0"/>
    <w:rsid w:val="00CF24F8"/>
    <w:rsid w:val="00D2233D"/>
    <w:rsid w:val="00D30721"/>
    <w:rsid w:val="00D31B2E"/>
    <w:rsid w:val="00D52561"/>
    <w:rsid w:val="00D65907"/>
    <w:rsid w:val="00D84152"/>
    <w:rsid w:val="00D86EE9"/>
    <w:rsid w:val="00DA1FAE"/>
    <w:rsid w:val="00DB6353"/>
    <w:rsid w:val="00DC6650"/>
    <w:rsid w:val="00DD654C"/>
    <w:rsid w:val="00DD75CD"/>
    <w:rsid w:val="00DE60E5"/>
    <w:rsid w:val="00DE6CDB"/>
    <w:rsid w:val="00E173D7"/>
    <w:rsid w:val="00E2171D"/>
    <w:rsid w:val="00E24BF5"/>
    <w:rsid w:val="00E25EB6"/>
    <w:rsid w:val="00E278B9"/>
    <w:rsid w:val="00E34BA0"/>
    <w:rsid w:val="00E43F7A"/>
    <w:rsid w:val="00E46DFE"/>
    <w:rsid w:val="00E47243"/>
    <w:rsid w:val="00E51F01"/>
    <w:rsid w:val="00E55CCD"/>
    <w:rsid w:val="00E56065"/>
    <w:rsid w:val="00E82EDE"/>
    <w:rsid w:val="00E84ACB"/>
    <w:rsid w:val="00EA1102"/>
    <w:rsid w:val="00EA678E"/>
    <w:rsid w:val="00EB237B"/>
    <w:rsid w:val="00EB4C05"/>
    <w:rsid w:val="00EB4EAB"/>
    <w:rsid w:val="00EC0633"/>
    <w:rsid w:val="00EC07C3"/>
    <w:rsid w:val="00EC45CE"/>
    <w:rsid w:val="00ED6482"/>
    <w:rsid w:val="00EE02FD"/>
    <w:rsid w:val="00EF77EB"/>
    <w:rsid w:val="00EF7900"/>
    <w:rsid w:val="00EF7F8D"/>
    <w:rsid w:val="00F11DD9"/>
    <w:rsid w:val="00F13539"/>
    <w:rsid w:val="00F24773"/>
    <w:rsid w:val="00F26B9A"/>
    <w:rsid w:val="00F36E72"/>
    <w:rsid w:val="00F50241"/>
    <w:rsid w:val="00F55BA9"/>
    <w:rsid w:val="00F632DA"/>
    <w:rsid w:val="00F657F9"/>
    <w:rsid w:val="00F74D9E"/>
    <w:rsid w:val="00F95064"/>
    <w:rsid w:val="00F95DB4"/>
    <w:rsid w:val="00FB0C10"/>
    <w:rsid w:val="00FB0FCA"/>
    <w:rsid w:val="00FB6CF7"/>
    <w:rsid w:val="00FC3C9D"/>
    <w:rsid w:val="00FC6C4B"/>
    <w:rsid w:val="00FC73DE"/>
    <w:rsid w:val="00FC773B"/>
    <w:rsid w:val="00FD0786"/>
    <w:rsid w:val="00FD31C8"/>
    <w:rsid w:val="00FD535C"/>
    <w:rsid w:val="00FD61A9"/>
    <w:rsid w:val="00FD77D7"/>
    <w:rsid w:val="00FE6A13"/>
    <w:rsid w:val="00FF1D99"/>
    <w:rsid w:val="00FF7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D208F0-C585-4929-8B8D-32A177DCE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6E507D"/>
    <w:pPr>
      <w:spacing w:after="200" w:line="300" w:lineRule="auto"/>
      <w:ind w:firstLine="680"/>
      <w:jc w:val="both"/>
    </w:pPr>
    <w:rPr>
      <w:rFonts w:ascii="Times New Roman" w:eastAsia="Times New Roman" w:hAnsi="Times New Roman"/>
      <w:sz w:val="24"/>
      <w:szCs w:val="22"/>
      <w:lang w:eastAsia="en-US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04710B"/>
    <w:pPr>
      <w:keepNext/>
      <w:keepLines/>
      <w:spacing w:before="240" w:after="12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04710B"/>
    <w:pPr>
      <w:keepNext/>
      <w:keepLines/>
      <w:spacing w:before="40" w:after="12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D31B2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rzypisudolnego">
    <w:name w:val="footnote text"/>
    <w:basedOn w:val="Normalny"/>
    <w:link w:val="TekstprzypisudolnegoZnak"/>
    <w:semiHidden/>
    <w:unhideWhenUsed/>
    <w:rsid w:val="004677F7"/>
    <w:pPr>
      <w:spacing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link w:val="Tekstprzypisudolnego"/>
    <w:semiHidden/>
    <w:rsid w:val="004677F7"/>
    <w:rPr>
      <w:rFonts w:ascii="Calibri Light" w:eastAsia="Times New Roman" w:hAnsi="Calibri Light" w:cs="Times New Roman"/>
      <w:sz w:val="20"/>
      <w:szCs w:val="20"/>
    </w:rPr>
  </w:style>
  <w:style w:type="character" w:styleId="Odwoanieprzypisudolnego">
    <w:name w:val="footnote reference"/>
    <w:semiHidden/>
    <w:unhideWhenUsed/>
    <w:rsid w:val="004677F7"/>
    <w:rPr>
      <w:vertAlign w:val="superscript"/>
    </w:rPr>
  </w:style>
  <w:style w:type="paragraph" w:styleId="Nagwek">
    <w:name w:val="header"/>
    <w:basedOn w:val="Normalny"/>
    <w:link w:val="NagwekZnak"/>
    <w:uiPriority w:val="99"/>
    <w:unhideWhenUsed/>
    <w:rsid w:val="004639FD"/>
    <w:pPr>
      <w:tabs>
        <w:tab w:val="center" w:pos="4536"/>
        <w:tab w:val="right" w:pos="9072"/>
      </w:tabs>
    </w:pPr>
  </w:style>
  <w:style w:type="character" w:customStyle="1" w:styleId="NagwekZnak">
    <w:name w:val="Nagłówek Znak"/>
    <w:link w:val="Nagwek"/>
    <w:uiPriority w:val="99"/>
    <w:rsid w:val="004639FD"/>
    <w:rPr>
      <w:rFonts w:ascii="Calibri Light" w:eastAsia="Times New Roman" w:hAnsi="Calibri Light"/>
      <w:sz w:val="22"/>
      <w:szCs w:val="22"/>
      <w:lang w:eastAsia="en-US"/>
    </w:rPr>
  </w:style>
  <w:style w:type="paragraph" w:styleId="Stopka">
    <w:name w:val="footer"/>
    <w:basedOn w:val="Normalny"/>
    <w:link w:val="StopkaZnak"/>
    <w:uiPriority w:val="99"/>
    <w:unhideWhenUsed/>
    <w:rsid w:val="004639FD"/>
    <w:pPr>
      <w:tabs>
        <w:tab w:val="center" w:pos="4536"/>
        <w:tab w:val="right" w:pos="9072"/>
      </w:tabs>
    </w:pPr>
  </w:style>
  <w:style w:type="character" w:customStyle="1" w:styleId="StopkaZnak">
    <w:name w:val="Stopka Znak"/>
    <w:link w:val="Stopka"/>
    <w:uiPriority w:val="99"/>
    <w:rsid w:val="004639FD"/>
    <w:rPr>
      <w:rFonts w:ascii="Calibri Light" w:eastAsia="Times New Roman" w:hAnsi="Calibri Light"/>
      <w:sz w:val="22"/>
      <w:szCs w:val="22"/>
      <w:lang w:eastAsia="en-US"/>
    </w:rPr>
  </w:style>
  <w:style w:type="character" w:styleId="Odwoaniedokomentarza">
    <w:name w:val="annotation reference"/>
    <w:uiPriority w:val="99"/>
    <w:semiHidden/>
    <w:unhideWhenUsed/>
    <w:rsid w:val="000C330A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0C330A"/>
    <w:rPr>
      <w:sz w:val="20"/>
      <w:szCs w:val="20"/>
    </w:rPr>
  </w:style>
  <w:style w:type="character" w:customStyle="1" w:styleId="TekstkomentarzaZnak">
    <w:name w:val="Tekst komentarza Znak"/>
    <w:link w:val="Tekstkomentarza"/>
    <w:uiPriority w:val="99"/>
    <w:semiHidden/>
    <w:rsid w:val="000C330A"/>
    <w:rPr>
      <w:rFonts w:ascii="Calibri Light" w:eastAsia="Times New Roman" w:hAnsi="Calibri Light"/>
      <w:lang w:eastAsia="en-US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0C330A"/>
    <w:rPr>
      <w:b/>
      <w:bCs/>
    </w:rPr>
  </w:style>
  <w:style w:type="character" w:customStyle="1" w:styleId="TematkomentarzaZnak">
    <w:name w:val="Temat komentarza Znak"/>
    <w:link w:val="Tematkomentarza"/>
    <w:uiPriority w:val="99"/>
    <w:semiHidden/>
    <w:rsid w:val="000C330A"/>
    <w:rPr>
      <w:rFonts w:ascii="Calibri Light" w:eastAsia="Times New Roman" w:hAnsi="Calibri Light"/>
      <w:b/>
      <w:bCs/>
      <w:lang w:eastAsia="en-US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0C33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link w:val="Tekstdymka"/>
    <w:uiPriority w:val="99"/>
    <w:semiHidden/>
    <w:rsid w:val="000C330A"/>
    <w:rPr>
      <w:rFonts w:ascii="Segoe UI" w:eastAsia="Times New Roman" w:hAnsi="Segoe UI" w:cs="Segoe UI"/>
      <w:sz w:val="18"/>
      <w:szCs w:val="18"/>
      <w:lang w:eastAsia="en-US"/>
    </w:rPr>
  </w:style>
  <w:style w:type="character" w:customStyle="1" w:styleId="Nagwek1Znak">
    <w:name w:val="Nagłówek 1 Znak"/>
    <w:basedOn w:val="Domylnaczcionkaakapitu"/>
    <w:link w:val="Nagwek1"/>
    <w:uiPriority w:val="9"/>
    <w:rsid w:val="0004710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character" w:customStyle="1" w:styleId="Nagwek2Znak">
    <w:name w:val="Nagłówek 2 Znak"/>
    <w:basedOn w:val="Domylnaczcionkaakapitu"/>
    <w:link w:val="Nagwek2"/>
    <w:uiPriority w:val="9"/>
    <w:rsid w:val="0004710B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character" w:customStyle="1" w:styleId="Nagwek3Znak">
    <w:name w:val="Nagłówek 3 Znak"/>
    <w:basedOn w:val="Domylnaczcionkaakapitu"/>
    <w:link w:val="Nagwek3"/>
    <w:uiPriority w:val="9"/>
    <w:rsid w:val="00D31B2E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en-US"/>
    </w:rPr>
  </w:style>
  <w:style w:type="paragraph" w:styleId="Akapitzlist">
    <w:name w:val="List Paragraph"/>
    <w:basedOn w:val="Normalny"/>
    <w:uiPriority w:val="34"/>
    <w:qFormat/>
    <w:rsid w:val="00615603"/>
    <w:pPr>
      <w:ind w:left="720"/>
      <w:contextualSpacing/>
    </w:pPr>
  </w:style>
  <w:style w:type="paragraph" w:styleId="Legenda">
    <w:name w:val="caption"/>
    <w:basedOn w:val="Normalny"/>
    <w:next w:val="Normalny"/>
    <w:uiPriority w:val="35"/>
    <w:unhideWhenUsed/>
    <w:qFormat/>
    <w:rsid w:val="00F74D9E"/>
    <w:pPr>
      <w:spacing w:line="240" w:lineRule="auto"/>
    </w:pPr>
    <w:rPr>
      <w:i/>
      <w:iCs/>
      <w:color w:val="44546A" w:themeColor="text2"/>
      <w:sz w:val="18"/>
      <w:szCs w:val="18"/>
    </w:rPr>
  </w:style>
  <w:style w:type="character" w:styleId="Hipercze">
    <w:name w:val="Hyperlink"/>
    <w:basedOn w:val="Domylnaczcionkaakapitu"/>
    <w:uiPriority w:val="99"/>
    <w:unhideWhenUsed/>
    <w:rsid w:val="00D2233D"/>
    <w:rPr>
      <w:color w:val="0563C1" w:themeColor="hyperlink"/>
      <w:u w:val="single"/>
    </w:rPr>
  </w:style>
  <w:style w:type="table" w:styleId="Tabela-Siatka">
    <w:name w:val="Table Grid"/>
    <w:basedOn w:val="Standardowy"/>
    <w:uiPriority w:val="39"/>
    <w:rsid w:val="00EB237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kstzastpczy">
    <w:name w:val="Placeholder Text"/>
    <w:basedOn w:val="Domylnaczcionkaakapitu"/>
    <w:uiPriority w:val="99"/>
    <w:semiHidden/>
    <w:rsid w:val="00EB237B"/>
    <w:rPr>
      <w:color w:val="808080"/>
    </w:rPr>
  </w:style>
  <w:style w:type="paragraph" w:styleId="NormalnyWeb">
    <w:name w:val="Normal (Web)"/>
    <w:basedOn w:val="Normalny"/>
    <w:uiPriority w:val="99"/>
    <w:semiHidden/>
    <w:unhideWhenUsed/>
    <w:rsid w:val="006D3F83"/>
    <w:pPr>
      <w:spacing w:before="100" w:beforeAutospacing="1" w:after="100" w:afterAutospacing="1" w:line="240" w:lineRule="auto"/>
    </w:pPr>
    <w:rPr>
      <w:szCs w:val="24"/>
      <w:lang w:eastAsia="pl-PL"/>
    </w:rPr>
  </w:style>
  <w:style w:type="character" w:styleId="Pogrubienie">
    <w:name w:val="Strong"/>
    <w:basedOn w:val="Domylnaczcionkaakapitu"/>
    <w:uiPriority w:val="22"/>
    <w:qFormat/>
    <w:rsid w:val="006D3F83"/>
    <w:rPr>
      <w:b/>
      <w:bCs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8454BE"/>
    <w:pPr>
      <w:spacing w:line="259" w:lineRule="auto"/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8454BE"/>
    <w:pPr>
      <w:spacing w:after="100"/>
    </w:pPr>
  </w:style>
  <w:style w:type="paragraph" w:styleId="Spistreci3">
    <w:name w:val="toc 3"/>
    <w:basedOn w:val="Normalny"/>
    <w:next w:val="Normalny"/>
    <w:autoRedefine/>
    <w:uiPriority w:val="39"/>
    <w:unhideWhenUsed/>
    <w:rsid w:val="008454BE"/>
    <w:pPr>
      <w:spacing w:after="100"/>
      <w:ind w:left="480"/>
    </w:pPr>
  </w:style>
  <w:style w:type="paragraph" w:styleId="Spistreci2">
    <w:name w:val="toc 2"/>
    <w:basedOn w:val="Normalny"/>
    <w:next w:val="Normalny"/>
    <w:autoRedefine/>
    <w:uiPriority w:val="39"/>
    <w:unhideWhenUsed/>
    <w:rsid w:val="00980938"/>
    <w:pPr>
      <w:spacing w:after="100"/>
      <w:ind w:left="240"/>
    </w:pPr>
  </w:style>
  <w:style w:type="character" w:styleId="UyteHipercze">
    <w:name w:val="FollowedHyperlink"/>
    <w:basedOn w:val="Domylnaczcionkaakapitu"/>
    <w:uiPriority w:val="99"/>
    <w:semiHidden/>
    <w:unhideWhenUsed/>
    <w:rsid w:val="00072DA0"/>
    <w:rPr>
      <w:color w:val="954F72" w:themeColor="followedHyperlink"/>
      <w:u w:val="single"/>
    </w:rPr>
  </w:style>
  <w:style w:type="character" w:customStyle="1" w:styleId="hwtze">
    <w:name w:val="hwtze"/>
    <w:basedOn w:val="Domylnaczcionkaakapitu"/>
    <w:rsid w:val="003C2B99"/>
  </w:style>
  <w:style w:type="character" w:customStyle="1" w:styleId="rynqvb">
    <w:name w:val="rynqvb"/>
    <w:basedOn w:val="Domylnaczcionkaakapitu"/>
    <w:rsid w:val="003C2B99"/>
  </w:style>
  <w:style w:type="character" w:customStyle="1" w:styleId="mi">
    <w:name w:val="mi"/>
    <w:basedOn w:val="Domylnaczcionkaakapitu"/>
    <w:rsid w:val="00D30721"/>
  </w:style>
  <w:style w:type="character" w:customStyle="1" w:styleId="mo">
    <w:name w:val="mo"/>
    <w:basedOn w:val="Domylnaczcionkaakapitu"/>
    <w:rsid w:val="00D30721"/>
  </w:style>
  <w:style w:type="character" w:styleId="Uwydatnienie">
    <w:name w:val="Emphasis"/>
    <w:basedOn w:val="Domylnaczcionkaakapitu"/>
    <w:uiPriority w:val="20"/>
    <w:qFormat/>
    <w:rsid w:val="002725C2"/>
    <w:rPr>
      <w:i/>
      <w:iCs/>
    </w:rPr>
  </w:style>
  <w:style w:type="character" w:customStyle="1" w:styleId="mord">
    <w:name w:val="mord"/>
    <w:basedOn w:val="Domylnaczcionkaakapitu"/>
    <w:rsid w:val="003B68BE"/>
  </w:style>
  <w:style w:type="character" w:customStyle="1" w:styleId="vlist-s">
    <w:name w:val="vlist-s"/>
    <w:basedOn w:val="Domylnaczcionkaakapitu"/>
    <w:rsid w:val="003B68BE"/>
  </w:style>
  <w:style w:type="character" w:customStyle="1" w:styleId="mrel">
    <w:name w:val="mrel"/>
    <w:basedOn w:val="Domylnaczcionkaakapitu"/>
    <w:rsid w:val="003B68BE"/>
  </w:style>
  <w:style w:type="character" w:customStyle="1" w:styleId="mopen">
    <w:name w:val="mopen"/>
    <w:basedOn w:val="Domylnaczcionkaakapitu"/>
    <w:rsid w:val="003B68BE"/>
  </w:style>
  <w:style w:type="character" w:customStyle="1" w:styleId="mpunct">
    <w:name w:val="mpunct"/>
    <w:basedOn w:val="Domylnaczcionkaakapitu"/>
    <w:rsid w:val="003B68BE"/>
  </w:style>
  <w:style w:type="character" w:customStyle="1" w:styleId="mclose">
    <w:name w:val="mclose"/>
    <w:basedOn w:val="Domylnaczcionkaakapitu"/>
    <w:rsid w:val="003B68BE"/>
  </w:style>
  <w:style w:type="character" w:customStyle="1" w:styleId="mbin">
    <w:name w:val="mbin"/>
    <w:basedOn w:val="Domylnaczcionkaakapitu"/>
    <w:rsid w:val="003B68BE"/>
  </w:style>
  <w:style w:type="character" w:customStyle="1" w:styleId="hljs-number">
    <w:name w:val="hljs-number"/>
    <w:basedOn w:val="Domylnaczcionkaakapitu"/>
    <w:rsid w:val="00F95DB4"/>
  </w:style>
  <w:style w:type="character" w:styleId="HTML-kod">
    <w:name w:val="HTML Code"/>
    <w:basedOn w:val="Domylnaczcionkaakapitu"/>
    <w:uiPriority w:val="99"/>
    <w:semiHidden/>
    <w:unhideWhenUsed/>
    <w:rsid w:val="0086150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18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91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24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8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1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5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28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1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77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465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0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2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56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4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92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22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46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7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20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019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98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53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5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36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92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92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53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1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44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65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42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86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04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1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42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40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00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2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0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79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04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05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0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206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270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3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0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44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4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70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509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8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2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13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66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524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115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63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0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69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8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s://search-1ebscohost-1com-1000003nk00ab.wbg2.bg.agh.edu.pl/login.aspx?direct=true&amp;db=asn&amp;AN=176003236&amp;lang=pl&amp;site=eds-live" TargetMode="External"/><Relationship Id="rId26" Type="http://schemas.openxmlformats.org/officeDocument/2006/relationships/hyperlink" Target="https://doi.org/10.1016/j.enbuild.2021.111692" TargetMode="External"/><Relationship Id="rId39" Type="http://schemas.openxmlformats.org/officeDocument/2006/relationships/hyperlink" Target="https://doi.org/10.48550/arXiv.2402.16543" TargetMode="External"/><Relationship Id="rId21" Type="http://schemas.openxmlformats.org/officeDocument/2006/relationships/hyperlink" Target="https://search-1ebscohost-1com-1000003nk00ab.wbg2.bg.agh.edu.pl/login.aspx?direct=true&amp;db=edsdoj&amp;AN=edsdoj.917559b07303475a820781ef91148d4f&amp;lang=pl&amp;site=eds-live" TargetMode="External"/><Relationship Id="rId34" Type="http://schemas.openxmlformats.org/officeDocument/2006/relationships/hyperlink" Target="https://search-1ebscohost-1com-1000003bj00bd.wbg2.bg.agh.edu.pl/login.aspx?direct=true&amp;db=edssjs&amp;AN=edssjs.BABE2B18&amp;lang=pl&amp;site=eds-live" TargetMode="External"/><Relationship Id="rId42" Type="http://schemas.openxmlformats.org/officeDocument/2006/relationships/hyperlink" Target="https://lp.jetbrains.com/python-developers-survey-2022/" TargetMode="External"/><Relationship Id="rId47" Type="http://schemas.openxmlformats.org/officeDocument/2006/relationships/hyperlink" Target="https://doi.org/10.5013/IJSSST.a.25.01.02" TargetMode="External"/><Relationship Id="rId50" Type="http://schemas.openxmlformats.org/officeDocument/2006/relationships/header" Target="header1.xml"/><Relationship Id="rId55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www.sciencedirect.com/science/article/pii/S1877050917311134" TargetMode="External"/><Relationship Id="rId25" Type="http://schemas.openxmlformats.org/officeDocument/2006/relationships/hyperlink" Target="https://doi.org/10.1051/e3sconf/202124609005" TargetMode="External"/><Relationship Id="rId33" Type="http://schemas.openxmlformats.org/officeDocument/2006/relationships/hyperlink" Target="https://doi.org/10.1007/bf00992698" TargetMode="External"/><Relationship Id="rId38" Type="http://schemas.openxmlformats.org/officeDocument/2006/relationships/hyperlink" Target="https://doi.org/10.48550/arXiv.1709.03153" TargetMode="External"/><Relationship Id="rId46" Type="http://schemas.openxmlformats.org/officeDocument/2006/relationships/hyperlink" Target="https://doi.org/10.48550/arXiv.1502.05477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oi.org/10.1016/j.procs.2017.05.431" TargetMode="External"/><Relationship Id="rId20" Type="http://schemas.openxmlformats.org/officeDocument/2006/relationships/hyperlink" Target="https://doi.org/10.11591/ijpeds.v8.i3.pp1168-1175" TargetMode="External"/><Relationship Id="rId29" Type="http://schemas.openxmlformats.org/officeDocument/2006/relationships/hyperlink" Target="https://doi.org/10.3390/en14227491" TargetMode="External"/><Relationship Id="rId41" Type="http://schemas.openxmlformats.org/officeDocument/2006/relationships/hyperlink" Target="https://docs.python.org/3/faq/general.html" TargetMode="External"/><Relationship Id="rId54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doi.org/10.1145/2638728.2641555" TargetMode="External"/><Relationship Id="rId32" Type="http://schemas.openxmlformats.org/officeDocument/2006/relationships/hyperlink" Target="https://www.cs.rhul.ac.uk/~chrisw/new_thesis.pdf" TargetMode="External"/><Relationship Id="rId37" Type="http://schemas.openxmlformats.org/officeDocument/2006/relationships/hyperlink" Target="https://doi.org/10.48550/arXiv.1802.09477" TargetMode="External"/><Relationship Id="rId40" Type="http://schemas.openxmlformats.org/officeDocument/2006/relationships/hyperlink" Target="https://doi.org/10.5772/66570" TargetMode="External"/><Relationship Id="rId45" Type="http://schemas.openxmlformats.org/officeDocument/2006/relationships/hyperlink" Target="https://tclab.readthedocs.io/en/latest/README.html" TargetMode="External"/><Relationship Id="rId53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s://doi.org/10.1371/journal.pone.0095693" TargetMode="External"/><Relationship Id="rId23" Type="http://schemas.openxmlformats.org/officeDocument/2006/relationships/hyperlink" Target="https://doi.org/10.1109/rivf48685.2020.9140753" TargetMode="External"/><Relationship Id="rId28" Type="http://schemas.openxmlformats.org/officeDocument/2006/relationships/hyperlink" Target="https://doi.org/10.1109/tsg.2020.3042498" TargetMode="External"/><Relationship Id="rId36" Type="http://schemas.openxmlformats.org/officeDocument/2006/relationships/hyperlink" Target="https://doi.org/10.48550/arXiv.1707.06347" TargetMode="External"/><Relationship Id="rId49" Type="http://schemas.openxmlformats.org/officeDocument/2006/relationships/hyperlink" Target="https://doi.org/10.48550/arXiv.1812.05905" TargetMode="External"/><Relationship Id="rId57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s://search-1ebscohost-1com-1000003nk00ab.wbg2.bg.agh.edu.pl/login.aspx?direct=true&amp;db=edseee&amp;AN=edseee.7832314&amp;lang=pl&amp;site=eds-live" TargetMode="External"/><Relationship Id="rId31" Type="http://schemas.openxmlformats.org/officeDocument/2006/relationships/hyperlink" Target="https://doi.org/10.1016/j.ifacol.2021.11.287" TargetMode="External"/><Relationship Id="rId44" Type="http://schemas.openxmlformats.org/officeDocument/2006/relationships/hyperlink" Target="https://optuna.readthedocs.io/en/stable/reference/samplers/index.html" TargetMode="External"/><Relationship Id="rId52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incompleteideas.net/book/RLbook2020.pdf" TargetMode="External"/><Relationship Id="rId22" Type="http://schemas.openxmlformats.org/officeDocument/2006/relationships/hyperlink" Target="https://search-1ebscohost-1com-1000003nk00e2.wbg2.bg.agh.edu.pl/login.aspx?direct=true&amp;db=asn&amp;AN=163043447&amp;lang=pl&amp;site=eds-live" TargetMode="External"/><Relationship Id="rId27" Type="http://schemas.openxmlformats.org/officeDocument/2006/relationships/hyperlink" Target="https://doi.org/10.1016/j.buildenv.2023.111069" TargetMode="External"/><Relationship Id="rId30" Type="http://schemas.openxmlformats.org/officeDocument/2006/relationships/hyperlink" Target="https://search-1ebscohost-1com-1000003w3012f.wbg2.bg.agh.edu.pl/login.aspx?direct=true&amp;db=edselc&amp;AN=edselc.2-52.0-85191607938&amp;lang=pl&amp;site=eds-live" TargetMode="External"/><Relationship Id="rId35" Type="http://schemas.openxmlformats.org/officeDocument/2006/relationships/hyperlink" Target="https://doi.org/10.48550/arXiv.1509.02971" TargetMode="External"/><Relationship Id="rId43" Type="http://schemas.openxmlformats.org/officeDocument/2006/relationships/hyperlink" Target="https://www.tensorflow.org/learn" TargetMode="External"/><Relationship Id="rId48" Type="http://schemas.openxmlformats.org/officeDocument/2006/relationships/hyperlink" Target="https://colah.github.io/posts/2015-08-Understanding-LSTMs/" TargetMode="External"/><Relationship Id="rId56" Type="http://schemas.openxmlformats.org/officeDocument/2006/relationships/fontTable" Target="fontTable.xml"/><Relationship Id="rId8" Type="http://schemas.openxmlformats.org/officeDocument/2006/relationships/image" Target="media/image1.jpeg"/><Relationship Id="rId51" Type="http://schemas.openxmlformats.org/officeDocument/2006/relationships/header" Target="header2.xm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7808B7-F9BB-4D16-AFAD-F1A84AF08F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8221</Words>
  <Characters>49330</Characters>
  <Application>Microsoft Office Word</Application>
  <DocSecurity>0</DocSecurity>
  <Lines>411</Lines>
  <Paragraphs>114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57437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Szczepan Moskwa</dc:creator>
  <cp:keywords/>
  <dc:description/>
  <cp:lastModifiedBy>Adrian Gacek</cp:lastModifiedBy>
  <cp:revision>11</cp:revision>
  <cp:lastPrinted>2024-07-01T12:42:00Z</cp:lastPrinted>
  <dcterms:created xsi:type="dcterms:W3CDTF">2024-06-30T11:23:00Z</dcterms:created>
  <dcterms:modified xsi:type="dcterms:W3CDTF">2024-07-01T12:42:00Z</dcterms:modified>
</cp:coreProperties>
</file>